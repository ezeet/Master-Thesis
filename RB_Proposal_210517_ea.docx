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8EE14" w14:textId="77777777" w:rsidR="002C3620" w:rsidRDefault="002C3620"/>
    <w:p w14:paraId="54821BED" w14:textId="77777777" w:rsidR="002C3620" w:rsidRDefault="002C3620"/>
    <w:p w14:paraId="1E7648D0" w14:textId="77777777" w:rsidR="002C3620" w:rsidRDefault="002C3620"/>
    <w:p w14:paraId="3AD42323" w14:textId="77777777" w:rsidR="002C3620" w:rsidRDefault="002C3620"/>
    <w:p w14:paraId="7754CBCE" w14:textId="77777777" w:rsidR="002C3620" w:rsidRDefault="002C3620"/>
    <w:p w14:paraId="0B1B92BA" w14:textId="77777777" w:rsidR="002C3620" w:rsidRDefault="00F72B4E">
      <w:pPr>
        <w:jc w:val="center"/>
        <w:rPr>
          <w:b/>
          <w:bCs/>
          <w:sz w:val="36"/>
          <w:szCs w:val="36"/>
        </w:rPr>
      </w:pPr>
      <w:r>
        <w:rPr>
          <w:b/>
          <w:bCs/>
          <w:sz w:val="36"/>
          <w:szCs w:val="36"/>
        </w:rPr>
        <w:t>Proposa</w:t>
      </w:r>
      <w:commentRangeStart w:id="0"/>
      <w:r>
        <w:rPr>
          <w:b/>
          <w:bCs/>
          <w:sz w:val="36"/>
          <w:szCs w:val="36"/>
        </w:rPr>
        <w:t>l</w:t>
      </w:r>
      <w:commentRangeEnd w:id="0"/>
      <w:r w:rsidR="00B06823">
        <w:rPr>
          <w:rStyle w:val="Kommentarzeichen"/>
          <w:rFonts w:cs="Mangal"/>
        </w:rPr>
        <w:commentReference w:id="0"/>
      </w:r>
    </w:p>
    <w:p w14:paraId="3BD8AAD5" w14:textId="77777777" w:rsidR="002C3620" w:rsidRDefault="002C3620"/>
    <w:p w14:paraId="021E8F3D" w14:textId="77777777" w:rsidR="002C3620" w:rsidRDefault="002C3620" w:rsidP="00F66738">
      <w:pPr>
        <w:pStyle w:val="berschrift1"/>
        <w:spacing w:before="0" w:after="0"/>
        <w:ind w:firstLine="0"/>
        <w:jc w:val="left"/>
      </w:pPr>
    </w:p>
    <w:p w14:paraId="6969D32D" w14:textId="77777777" w:rsidR="002C3620" w:rsidRDefault="002C3620">
      <w:pPr>
        <w:pageBreakBefore/>
        <w:suppressAutoHyphens w:val="0"/>
        <w:ind w:firstLine="0"/>
      </w:pPr>
    </w:p>
    <w:p w14:paraId="1BD75226" w14:textId="77777777" w:rsidR="002C3620" w:rsidRDefault="00F72B4E">
      <w:pPr>
        <w:jc w:val="center"/>
      </w:pPr>
      <w:r>
        <w:rPr>
          <w:b/>
          <w:bCs/>
        </w:rPr>
        <w:t>Content</w:t>
      </w:r>
    </w:p>
    <w:p w14:paraId="2E773C65" w14:textId="77777777" w:rsidR="002C3620" w:rsidRDefault="002C3620">
      <w:pPr>
        <w:rPr>
          <w:lang w:val="de-DE" w:eastAsia="de-CH" w:bidi="ar-SA"/>
        </w:rPr>
      </w:pPr>
    </w:p>
    <w:p w14:paraId="2F54B833" w14:textId="77777777" w:rsidR="002C3620" w:rsidRDefault="00F72B4E">
      <w:pPr>
        <w:pStyle w:val="Verzeichnis1"/>
        <w:tabs>
          <w:tab w:val="right" w:leader="dot" w:pos="9396"/>
        </w:tabs>
      </w:pPr>
      <w:r>
        <w:rPr>
          <w:rFonts w:cs="Linux Libertine O"/>
          <w:szCs w:val="24"/>
        </w:rPr>
        <w:fldChar w:fldCharType="begin"/>
      </w:r>
      <w:r>
        <w:instrText xml:space="preserve"> TOC \o "1-3" \u \h </w:instrText>
      </w:r>
      <w:r>
        <w:rPr>
          <w:rFonts w:cs="Linux Libertine O"/>
          <w:szCs w:val="24"/>
        </w:rPr>
        <w:fldChar w:fldCharType="separate"/>
      </w:r>
      <w:hyperlink w:anchor="_Toc71794998" w:history="1">
        <w:r>
          <w:rPr>
            <w:rStyle w:val="Hyperlink"/>
          </w:rPr>
          <w:t>Introduction and theory</w:t>
        </w:r>
      </w:hyperlink>
      <w:hyperlink w:anchor="_Toc71794998" w:history="1">
        <w:r>
          <w:tab/>
          <w:t>3</w:t>
        </w:r>
      </w:hyperlink>
    </w:p>
    <w:p w14:paraId="602B3745" w14:textId="77777777" w:rsidR="002C3620" w:rsidRDefault="00FD2470">
      <w:pPr>
        <w:pStyle w:val="Verzeichnis1"/>
        <w:tabs>
          <w:tab w:val="right" w:leader="dot" w:pos="9396"/>
        </w:tabs>
      </w:pPr>
      <w:hyperlink w:anchor="_Toc71794999" w:history="1">
        <w:r w:rsidR="00F72B4E">
          <w:rPr>
            <w:rStyle w:val="Hyperlink"/>
          </w:rPr>
          <w:t>Hypothesis</w:t>
        </w:r>
      </w:hyperlink>
      <w:hyperlink w:anchor="_Toc71794999" w:history="1">
        <w:r w:rsidR="00F72B4E">
          <w:tab/>
          <w:t>4</w:t>
        </w:r>
      </w:hyperlink>
    </w:p>
    <w:p w14:paraId="74F43B7D" w14:textId="77777777" w:rsidR="002C3620" w:rsidRDefault="00FD2470">
      <w:pPr>
        <w:pStyle w:val="Verzeichnis1"/>
        <w:tabs>
          <w:tab w:val="right" w:leader="dot" w:pos="9396"/>
        </w:tabs>
      </w:pPr>
      <w:hyperlink w:anchor="_Toc71795000" w:history="1">
        <w:r w:rsidR="00F72B4E">
          <w:rPr>
            <w:rStyle w:val="Hyperlink"/>
          </w:rPr>
          <w:t>Design</w:t>
        </w:r>
      </w:hyperlink>
      <w:hyperlink w:anchor="_Toc71795000" w:history="1">
        <w:r w:rsidR="00F72B4E">
          <w:tab/>
          <w:t>5</w:t>
        </w:r>
      </w:hyperlink>
    </w:p>
    <w:p w14:paraId="589B1A0D" w14:textId="77777777" w:rsidR="002C3620" w:rsidRDefault="00FD2470">
      <w:pPr>
        <w:pStyle w:val="Verzeichnis1"/>
        <w:tabs>
          <w:tab w:val="right" w:leader="dot" w:pos="9396"/>
        </w:tabs>
      </w:pPr>
      <w:hyperlink w:anchor="_Toc71795001" w:history="1">
        <w:r w:rsidR="00F72B4E">
          <w:rPr>
            <w:rStyle w:val="Hyperlink"/>
          </w:rPr>
          <w:t>Analysis</w:t>
        </w:r>
      </w:hyperlink>
      <w:hyperlink w:anchor="_Toc71795001" w:history="1">
        <w:r w:rsidR="00F72B4E">
          <w:tab/>
          <w:t>6</w:t>
        </w:r>
      </w:hyperlink>
    </w:p>
    <w:p w14:paraId="51435770" w14:textId="77777777" w:rsidR="002C3620" w:rsidRDefault="00FD2470">
      <w:pPr>
        <w:pStyle w:val="Verzeichnis1"/>
        <w:tabs>
          <w:tab w:val="right" w:leader="dot" w:pos="9396"/>
        </w:tabs>
      </w:pPr>
      <w:hyperlink w:anchor="_Toc71795002" w:history="1">
        <w:r w:rsidR="00F72B4E">
          <w:rPr>
            <w:rStyle w:val="Hyperlink"/>
          </w:rPr>
          <w:t>References</w:t>
        </w:r>
      </w:hyperlink>
      <w:hyperlink w:anchor="_Toc71795002" w:history="1">
        <w:r w:rsidR="00F72B4E">
          <w:tab/>
          <w:t>7</w:t>
        </w:r>
      </w:hyperlink>
    </w:p>
    <w:p w14:paraId="1F7E410D" w14:textId="77777777" w:rsidR="002C3620" w:rsidRDefault="00F72B4E">
      <w:r>
        <w:rPr>
          <w:rFonts w:cs="Mangal"/>
          <w:szCs w:val="21"/>
        </w:rPr>
        <w:fldChar w:fldCharType="end"/>
      </w:r>
    </w:p>
    <w:p w14:paraId="49924FA3" w14:textId="77777777" w:rsidR="002C3620" w:rsidRDefault="002C3620">
      <w:pPr>
        <w:suppressAutoHyphens w:val="0"/>
        <w:ind w:firstLine="0"/>
      </w:pPr>
      <w:bookmarkStart w:id="1" w:name="_Toc71794998"/>
    </w:p>
    <w:p w14:paraId="0D05F7BC" w14:textId="77777777" w:rsidR="002C3620" w:rsidRDefault="00F72B4E">
      <w:pPr>
        <w:pStyle w:val="berschrift1"/>
        <w:pageBreakBefore/>
      </w:pPr>
      <w:r>
        <w:lastRenderedPageBreak/>
        <w:t>Introduction and theory</w:t>
      </w:r>
      <w:bookmarkEnd w:id="1"/>
    </w:p>
    <w:p w14:paraId="38FDA0C5" w14:textId="59E93CCC" w:rsidR="002C3620" w:rsidRDefault="00F72B4E">
      <w:r>
        <w:t>Ostracism</w:t>
      </w:r>
      <w:ins w:id="2" w:author="Elianne Anthea Albath" w:date="2021-05-18T08:19:00Z">
        <w:r w:rsidR="00B06823">
          <w:t>—being excluded and ignored—</w:t>
        </w:r>
      </w:ins>
      <w:del w:id="3" w:author="Elianne Anthea Albath" w:date="2021-05-18T08:19:00Z">
        <w:r w:rsidDel="00B06823">
          <w:delText xml:space="preserve"> in general </w:delText>
        </w:r>
      </w:del>
      <w:r>
        <w:t>has been subject to an increasing amount of research in the last two decades (</w:t>
      </w:r>
      <w:proofErr w:type="spellStart"/>
      <w:r>
        <w:t>Fayant</w:t>
      </w:r>
      <w:proofErr w:type="spellEnd"/>
      <w:r>
        <w:t xml:space="preserve"> et al., 2014; </w:t>
      </w:r>
      <w:proofErr w:type="spellStart"/>
      <w:r>
        <w:t>Gonsalkorale</w:t>
      </w:r>
      <w:proofErr w:type="spellEnd"/>
      <w:r>
        <w:t xml:space="preserve"> &amp; Williams, 2007; Poon et al., 2020; Sacco et al., 2011; van </w:t>
      </w:r>
      <w:proofErr w:type="spellStart"/>
      <w:r>
        <w:t>Beest</w:t>
      </w:r>
      <w:proofErr w:type="spellEnd"/>
      <w:r>
        <w:t xml:space="preserve"> &amp; Williams, 2006; Warburton et al., 2006; Williams et al., 2000). One topic in this pile of research is the influence of ostracism on an affected individuals' perception of the world and </w:t>
      </w:r>
      <w:ins w:id="4" w:author="Elianne Anthea Albath" w:date="2021-05-18T08:19:00Z">
        <w:r w:rsidR="00B06823">
          <w:t xml:space="preserve">other </w:t>
        </w:r>
      </w:ins>
      <w:proofErr w:type="gramStart"/>
      <w:r>
        <w:t>people in particular</w:t>
      </w:r>
      <w:proofErr w:type="gramEnd"/>
      <w:r>
        <w:t xml:space="preserve">. People generally have a need to belong, which is satisfied through social contact (Baumeister &amp; Leary, 1995). Ostracism reduces the satisfaction of this need (Williams, 2007). The theory of the social monitoring system suggests that </w:t>
      </w:r>
      <w:del w:id="5" w:author="Elianne Anthea Albath" w:date="2021-05-18T08:21:00Z">
        <w:r w:rsidDel="00B06823">
          <w:delText>due to this need deficiency</w:delText>
        </w:r>
      </w:del>
      <w:ins w:id="6" w:author="Elianne Anthea Albath" w:date="2021-05-18T08:21:00Z">
        <w:r w:rsidR="00B06823">
          <w:t>when the need to belong is thwarted</w:t>
        </w:r>
      </w:ins>
      <w:r>
        <w:t xml:space="preserve">, socially excluded people are </w:t>
      </w:r>
      <w:commentRangeStart w:id="7"/>
      <w:r>
        <w:t xml:space="preserve">better </w:t>
      </w:r>
      <w:commentRangeEnd w:id="7"/>
      <w:r w:rsidR="00B06823">
        <w:rPr>
          <w:rStyle w:val="Kommentarzeichen"/>
          <w:rFonts w:cs="Mangal"/>
        </w:rPr>
        <w:commentReference w:id="7"/>
      </w:r>
      <w:r>
        <w:t>at perceiving social cues. And indeed, it has been found that social exclusion has a beneficial impact on the ability to identify facial expressions (Pickett et al., 2004), encode social cues (Kawamoto et al., 2014), concentrate on them (</w:t>
      </w:r>
      <w:proofErr w:type="spellStart"/>
      <w:r>
        <w:t>DeWall</w:t>
      </w:r>
      <w:proofErr w:type="spellEnd"/>
      <w:r>
        <w:t xml:space="preserve"> et al., 2009; </w:t>
      </w:r>
      <w:proofErr w:type="spellStart"/>
      <w:r>
        <w:t>Golubickis</w:t>
      </w:r>
      <w:proofErr w:type="spellEnd"/>
      <w:r>
        <w:t xml:space="preserve"> et al., 2018) and judge the authenticity of smiles (Bernstein et al., 2008). Socially excluded, according to theory, have a heightened perception because they need to reintegrate themselves into a new group to satisfy their need to belong (Pickett &amp; Gardner, 2005), and the heightened perception helps them in doing so. </w:t>
      </w:r>
      <w:commentRangeStart w:id="8"/>
      <w:r>
        <w:t>One aspect that certainly matters in this context are the personality traits of the person being approached by our excluded individual.</w:t>
      </w:r>
      <w:commentRangeEnd w:id="8"/>
      <w:r w:rsidR="00B06823">
        <w:rPr>
          <w:rStyle w:val="Kommentarzeichen"/>
          <w:rFonts w:cs="Mangal"/>
        </w:rPr>
        <w:commentReference w:id="8"/>
      </w:r>
      <w:r>
        <w:t xml:space="preserve"> Can ostracism also enhance the ability to infer typical personality trait just from a face? And what personality traits do </w:t>
      </w:r>
      <w:proofErr w:type="gramStart"/>
      <w:r>
        <w:t>ostracized</w:t>
      </w:r>
      <w:proofErr w:type="gramEnd"/>
      <w:r>
        <w:t xml:space="preserve"> prefer in their interaction partner when seeking reintegration?</w:t>
      </w:r>
      <w:commentRangeStart w:id="9"/>
      <w:ins w:id="10" w:author="Elianne Anthea Albath" w:date="2021-05-18T08:23:00Z">
        <w:r w:rsidR="00B06823">
          <w:t xml:space="preserve"> </w:t>
        </w:r>
        <w:commentRangeEnd w:id="9"/>
        <w:r w:rsidR="00B06823">
          <w:rPr>
            <w:rStyle w:val="Kommentarzeichen"/>
            <w:rFonts w:cs="Mangal"/>
          </w:rPr>
          <w:commentReference w:id="9"/>
        </w:r>
      </w:ins>
    </w:p>
    <w:p w14:paraId="750D6541" w14:textId="01A90910" w:rsidR="002C3620" w:rsidRDefault="00F72B4E">
      <w:r>
        <w:t xml:space="preserve">Personality traits in form of the </w:t>
      </w:r>
      <w:commentRangeStart w:id="11"/>
      <w:r>
        <w:t xml:space="preserve">big fives </w:t>
      </w:r>
      <w:commentRangeEnd w:id="11"/>
      <w:r w:rsidR="00B06823">
        <w:rPr>
          <w:rStyle w:val="Kommentarzeichen"/>
          <w:rFonts w:cs="Mangal"/>
        </w:rPr>
        <w:commentReference w:id="11"/>
      </w:r>
      <w:r>
        <w:t xml:space="preserve">have already been studied in relation to ostracism. In </w:t>
      </w:r>
      <w:del w:id="12" w:author="Elianne Anthea Albath" w:date="2021-05-18T08:27:00Z">
        <w:r w:rsidDel="00D7636C">
          <w:delText xml:space="preserve">the </w:delText>
        </w:r>
      </w:del>
      <w:ins w:id="13" w:author="Elianne Anthea Albath" w:date="2021-05-18T08:27:00Z">
        <w:r w:rsidR="00D7636C">
          <w:t xml:space="preserve">one </w:t>
        </w:r>
      </w:ins>
      <w:del w:id="14" w:author="Elianne Anthea Albath" w:date="2021-05-18T08:27:00Z">
        <w:r w:rsidDel="00D7636C">
          <w:delText xml:space="preserve">particular </w:delText>
        </w:r>
      </w:del>
      <w:r>
        <w:t>study</w:t>
      </w:r>
      <w:del w:id="15" w:author="Elianne Anthea Albath" w:date="2021-05-18T08:28:00Z">
        <w:r w:rsidDel="00D7636C">
          <w:delText>, a description of a person was given to</w:delText>
        </w:r>
      </w:del>
      <w:ins w:id="16" w:author="Elianne Anthea Albath" w:date="2021-05-18T08:28:00Z">
        <w:r w:rsidR="00D7636C">
          <w:t>,</w:t>
        </w:r>
      </w:ins>
      <w:r>
        <w:t xml:space="preserve"> participants</w:t>
      </w:r>
      <w:ins w:id="17" w:author="Elianne Anthea Albath" w:date="2021-05-18T08:28:00Z">
        <w:r w:rsidR="00D7636C">
          <w:t xml:space="preserve"> received a description of a person with either </w:t>
        </w:r>
      </w:ins>
      <w:del w:id="18" w:author="Elianne Anthea Albath" w:date="2021-05-18T08:28:00Z">
        <w:r w:rsidDel="00D7636C">
          <w:delText xml:space="preserve">, and the person described had </w:delText>
        </w:r>
      </w:del>
      <w:r>
        <w:t xml:space="preserve">a low or high </w:t>
      </w:r>
      <w:r>
        <w:lastRenderedPageBreak/>
        <w:t>expression of the trait agreeableness or conscientiousness. These traits had an influence on the participants’ intension to ostracize the fictitious person (</w:t>
      </w:r>
      <w:proofErr w:type="spellStart"/>
      <w:r>
        <w:t>Rudert</w:t>
      </w:r>
      <w:proofErr w:type="spellEnd"/>
      <w:r>
        <w:t xml:space="preserve"> et al., 2021)</w:t>
      </w:r>
      <w:commentRangeStart w:id="19"/>
      <w:r>
        <w:t xml:space="preserve">. </w:t>
      </w:r>
      <w:commentRangeEnd w:id="19"/>
      <w:r w:rsidR="00D7636C">
        <w:rPr>
          <w:rStyle w:val="Kommentarzeichen"/>
          <w:rFonts w:cs="Mangal"/>
        </w:rPr>
        <w:commentReference w:id="19"/>
      </w:r>
      <w:moveFromRangeStart w:id="20" w:author="Elianne Anthea Albath" w:date="2021-05-18T08:34:00Z" w:name="move72219270"/>
      <w:moveFrom w:id="21" w:author="Elianne Anthea Albath" w:date="2021-05-18T08:34:00Z">
        <w:r w:rsidDel="00D7636C">
          <w:t>This shows the relevance of personality traits on ostracism conditions.</w:t>
        </w:r>
      </w:moveFrom>
      <w:moveFromRangeEnd w:id="20"/>
    </w:p>
    <w:p w14:paraId="1DF25797" w14:textId="63E9DD1B" w:rsidR="002C3620" w:rsidRDefault="00F72B4E">
      <w:r>
        <w:t xml:space="preserve">When only facial cues are available, </w:t>
      </w:r>
      <w:del w:id="22" w:author="Elianne Anthea Albath" w:date="2021-05-18T08:30:00Z">
        <w:r w:rsidDel="00D7636C">
          <w:delText xml:space="preserve">people </w:delText>
        </w:r>
      </w:del>
      <w:ins w:id="23" w:author="Elianne Anthea Albath" w:date="2021-05-18T08:30:00Z">
        <w:r w:rsidR="00D7636C">
          <w:t xml:space="preserve">individuals </w:t>
        </w:r>
      </w:ins>
      <w:r>
        <w:t xml:space="preserve">are </w:t>
      </w:r>
      <w:commentRangeStart w:id="24"/>
      <w:r>
        <w:t xml:space="preserve">relatively accurate in inferring </w:t>
      </w:r>
      <w:del w:id="25" w:author="Elianne Anthea Albath" w:date="2021-05-18T08:30:00Z">
        <w:r w:rsidDel="00D7636C">
          <w:delText xml:space="preserve">the </w:delText>
        </w:r>
      </w:del>
      <w:r>
        <w:t>personality traits of the person they see (</w:t>
      </w:r>
      <w:proofErr w:type="spellStart"/>
      <w:r>
        <w:t>Ambady</w:t>
      </w:r>
      <w:proofErr w:type="spellEnd"/>
      <w:r>
        <w:t xml:space="preserve"> et al., 2000). </w:t>
      </w:r>
      <w:commentRangeEnd w:id="24"/>
      <w:r w:rsidR="00D7636C">
        <w:rPr>
          <w:rStyle w:val="Kommentarzeichen"/>
          <w:rFonts w:cs="Mangal"/>
        </w:rPr>
        <w:commentReference w:id="24"/>
      </w:r>
      <w:r>
        <w:t xml:space="preserve">It has been found that low </w:t>
      </w:r>
      <w:del w:id="26" w:author="Elianne Anthea Albath" w:date="2021-05-18T08:33:00Z">
        <w:r w:rsidDel="00D7636C">
          <w:delText xml:space="preserve">satisfaction of the </w:delText>
        </w:r>
      </w:del>
      <w:r>
        <w:t xml:space="preserve">need to belong is related to a preference for more extraverted faces (Brown &amp; Sacco, 2017). </w:t>
      </w:r>
      <w:del w:id="27" w:author="Elianne Anthea Albath" w:date="2021-05-18T08:33:00Z">
        <w:r w:rsidDel="00D7636C">
          <w:delText>In another paper</w:delText>
        </w:r>
      </w:del>
      <w:ins w:id="28" w:author="Elianne Anthea Albath" w:date="2021-05-18T08:33:00Z">
        <w:r w:rsidR="00D7636C">
          <w:t>Moreover</w:t>
        </w:r>
      </w:ins>
      <w:r>
        <w:t>, social exclusion increase</w:t>
      </w:r>
      <w:ins w:id="29" w:author="Elianne Anthea Albath" w:date="2021-05-18T08:34:00Z">
        <w:r w:rsidR="00D7636C">
          <w:t>s</w:t>
        </w:r>
      </w:ins>
      <w:del w:id="30" w:author="Elianne Anthea Albath" w:date="2021-05-18T08:34:00Z">
        <w:r w:rsidDel="00D7636C">
          <w:delText>d</w:delText>
        </w:r>
      </w:del>
      <w:r>
        <w:t xml:space="preserve"> the categorical perception of social information (Sacco et al., 2011). Accordingly, personality traits inferred through facial cues should also be judged more extremely by socially excluded.</w:t>
      </w:r>
      <w:ins w:id="31" w:author="Elianne Anthea Albath" w:date="2021-05-18T08:34:00Z">
        <w:r w:rsidR="00D7636C">
          <w:t xml:space="preserve"> Together, these findings</w:t>
        </w:r>
      </w:ins>
      <w:moveToRangeStart w:id="32" w:author="Elianne Anthea Albath" w:date="2021-05-18T08:34:00Z" w:name="move72219270"/>
      <w:moveTo w:id="33" w:author="Elianne Anthea Albath" w:date="2021-05-18T08:34:00Z">
        <w:del w:id="34" w:author="Elianne Anthea Albath" w:date="2021-05-18T08:34:00Z">
          <w:r w:rsidR="00D7636C" w:rsidDel="00D7636C">
            <w:delText>This</w:delText>
          </w:r>
        </w:del>
        <w:r w:rsidR="00D7636C">
          <w:t xml:space="preserve"> </w:t>
        </w:r>
        <w:del w:id="35" w:author="Elianne Anthea Albath" w:date="2021-05-18T08:35:00Z">
          <w:r w:rsidR="00D7636C" w:rsidDel="00D7636C">
            <w:delText>show</w:delText>
          </w:r>
        </w:del>
      </w:moveTo>
      <w:ins w:id="36" w:author="Elianne Anthea Albath" w:date="2021-05-18T08:35:00Z">
        <w:r w:rsidR="00D7636C">
          <w:t>suggest</w:t>
        </w:r>
      </w:ins>
      <w:ins w:id="37" w:author="Elianne Anthea Albath" w:date="2021-05-18T08:34:00Z">
        <w:r w:rsidR="00D7636C">
          <w:t xml:space="preserve"> that perso</w:t>
        </w:r>
      </w:ins>
      <w:ins w:id="38" w:author="Elianne Anthea Albath" w:date="2021-05-18T08:35:00Z">
        <w:r w:rsidR="00D7636C">
          <w:t>nality may be a relevant social cue when experiencing low belonging.</w:t>
        </w:r>
      </w:ins>
      <w:moveTo w:id="39" w:author="Elianne Anthea Albath" w:date="2021-05-18T08:34:00Z">
        <w:del w:id="40" w:author="Elianne Anthea Albath" w:date="2021-05-18T08:34:00Z">
          <w:r w:rsidR="00D7636C" w:rsidDel="00D7636C">
            <w:delText>s</w:delText>
          </w:r>
        </w:del>
        <w:r w:rsidR="00D7636C">
          <w:t xml:space="preserve"> </w:t>
        </w:r>
      </w:moveTo>
      <w:ins w:id="41" w:author="Elianne Anthea Albath" w:date="2021-05-18T08:36:00Z">
        <w:r w:rsidR="00E4702F">
          <w:t>However, it remains unclear whether …</w:t>
        </w:r>
      </w:ins>
      <w:moveTo w:id="42" w:author="Elianne Anthea Albath" w:date="2021-05-18T08:34:00Z">
        <w:del w:id="43" w:author="Elianne Anthea Albath" w:date="2021-05-18T08:35:00Z">
          <w:r w:rsidR="00D7636C" w:rsidDel="00D7636C">
            <w:delText>the relevance of personality traits on ostracism conditions.</w:delText>
          </w:r>
        </w:del>
      </w:moveTo>
      <w:moveToRangeEnd w:id="32"/>
    </w:p>
    <w:p w14:paraId="751701C3" w14:textId="4676B273" w:rsidR="002C3620" w:rsidRDefault="00F72B4E">
      <w:pPr>
        <w:rPr>
          <w:ins w:id="44" w:author="Elianne Anthea Albath" w:date="2021-05-18T08:37:00Z"/>
        </w:rPr>
      </w:pPr>
      <w:r>
        <w:t xml:space="preserve">In a study by Walker et al. (2018) photographs of subjects were manipulated in a way that they show a high or low expression of each big five personality trait, respectively. This sample allows to test the preferences of socially excluded people for the Big Five personality traits and their accuracy in inferring these traits from prototypical photographs. </w:t>
      </w:r>
      <w:commentRangeStart w:id="45"/>
      <w:r>
        <w:t>This has never been fully examined in other studies.</w:t>
      </w:r>
      <w:commentRangeEnd w:id="45"/>
      <w:r w:rsidR="00E4702F">
        <w:rPr>
          <w:rStyle w:val="Kommentarzeichen"/>
          <w:rFonts w:cs="Mangal"/>
        </w:rPr>
        <w:commentReference w:id="45"/>
      </w:r>
      <w:r>
        <w:t xml:space="preserve"> Extraversion is the only trait of the Big Five that has been examined in a study in conjunction with social exclusion and personality assessment.</w:t>
      </w:r>
      <w:ins w:id="46" w:author="Elianne Anthea Albath" w:date="2021-05-18T08:37:00Z">
        <w:r w:rsidR="00E4702F">
          <w:t xml:space="preserve"> This study will …</w:t>
        </w:r>
      </w:ins>
    </w:p>
    <w:p w14:paraId="52A8AFA8" w14:textId="467B63DB" w:rsidR="00E4702F" w:rsidRDefault="00E4702F">
      <w:ins w:id="47" w:author="Elianne Anthea Albath" w:date="2021-05-18T08:37:00Z">
        <w:r>
          <w:t xml:space="preserve"> </w:t>
        </w:r>
      </w:ins>
      <w:commentRangeStart w:id="48"/>
      <w:commentRangeEnd w:id="48"/>
      <w:ins w:id="49" w:author="Elianne Anthea Albath" w:date="2021-05-18T08:38:00Z">
        <w:r>
          <w:rPr>
            <w:rStyle w:val="Kommentarzeichen"/>
            <w:rFonts w:cs="Mangal"/>
          </w:rPr>
          <w:commentReference w:id="48"/>
        </w:r>
      </w:ins>
    </w:p>
    <w:p w14:paraId="0EAB81BD" w14:textId="77777777" w:rsidR="002C3620" w:rsidRDefault="00F72B4E">
      <w:pPr>
        <w:pStyle w:val="berschrift1"/>
      </w:pPr>
      <w:bookmarkStart w:id="50" w:name="_Toc71794999"/>
      <w:r>
        <w:lastRenderedPageBreak/>
        <w:t>Hypothesis</w:t>
      </w:r>
      <w:bookmarkEnd w:id="50"/>
    </w:p>
    <w:p w14:paraId="649CF8B7" w14:textId="6CF94384" w:rsidR="002C3620" w:rsidRDefault="00F72B4E">
      <w:pPr>
        <w:pStyle w:val="Textbody"/>
        <w:spacing w:line="480" w:lineRule="auto"/>
      </w:pPr>
      <w:r>
        <w:t xml:space="preserve">Based on the theory outlined above, two hypotheses are stated. The first </w:t>
      </w:r>
      <w:del w:id="51" w:author="Elianne Anthea Albath" w:date="2021-05-18T08:44:00Z">
        <w:r w:rsidDel="00E4702F">
          <w:delText xml:space="preserve">involves </w:delText>
        </w:r>
      </w:del>
      <w:ins w:id="52" w:author="Elianne Anthea Albath" w:date="2021-05-18T08:45:00Z">
        <w:r w:rsidR="00E4702F">
          <w:t>addresses</w:t>
        </w:r>
      </w:ins>
      <w:ins w:id="53" w:author="Elianne Anthea Albath" w:date="2021-05-18T08:44:00Z">
        <w:r w:rsidR="00E4702F">
          <w:t xml:space="preserve"> </w:t>
        </w:r>
      </w:ins>
      <w:del w:id="54" w:author="Elianne Anthea Albath" w:date="2021-05-18T08:44:00Z">
        <w:r w:rsidDel="00E4702F">
          <w:delText xml:space="preserve">the </w:delText>
        </w:r>
      </w:del>
      <w:r>
        <w:t xml:space="preserve">preferences of socially excluded </w:t>
      </w:r>
      <w:del w:id="55" w:author="Elianne Anthea Albath" w:date="2021-05-18T08:44:00Z">
        <w:r w:rsidDel="00E4702F">
          <w:delText>for personality traits</w:delText>
        </w:r>
      </w:del>
      <w:ins w:id="56" w:author="Elianne Anthea Albath" w:date="2021-05-18T08:45:00Z">
        <w:r w:rsidR="00E4702F">
          <w:t xml:space="preserve">for </w:t>
        </w:r>
      </w:ins>
      <w:ins w:id="57" w:author="Elianne Anthea Albath" w:date="2021-05-18T08:44:00Z">
        <w:r w:rsidR="00E4702F">
          <w:t>faces of others</w:t>
        </w:r>
      </w:ins>
      <w:ins w:id="58" w:author="Elianne Anthea Albath" w:date="2021-05-18T08:45:00Z">
        <w:r w:rsidR="00E4702F">
          <w:t xml:space="preserve"> with respect to personality traits</w:t>
        </w:r>
      </w:ins>
      <w:r>
        <w:t>. I expect socially excluded to have a preference for more extraverted, more agreeable, less conscientious, and less neurotic faces, as these general preferences were already found in a previous study (</w:t>
      </w:r>
      <w:commentRangeStart w:id="59"/>
      <w:r>
        <w:t>Sacco &amp; Brown, 2018</w:t>
      </w:r>
      <w:commentRangeEnd w:id="59"/>
      <w:r w:rsidR="00E4702F">
        <w:rPr>
          <w:rStyle w:val="Kommentarzeichen"/>
          <w:rFonts w:cs="Mangal"/>
        </w:rPr>
        <w:commentReference w:id="59"/>
      </w:r>
      <w:r>
        <w:t xml:space="preserve">). No general preference emerged for openness; rather, the subject's openness partially predicted his preference for openness in other faces. Thus, high openness conditioned a preference for more open faces and vice versa. However, for the socially excluded, I expect a preference for more open faces, as this could convey a signal of responsiveness and, in theory, these people should be more open to new </w:t>
      </w:r>
      <w:commentRangeStart w:id="60"/>
      <w:r>
        <w:t>interactions.</w:t>
      </w:r>
      <w:commentRangeEnd w:id="60"/>
      <w:r w:rsidR="00E4702F">
        <w:rPr>
          <w:rStyle w:val="Kommentarzeichen"/>
          <w:rFonts w:cs="Mangal"/>
        </w:rPr>
        <w:commentReference w:id="60"/>
      </w:r>
    </w:p>
    <w:p w14:paraId="74FE6223" w14:textId="77777777" w:rsidR="002C3620" w:rsidRDefault="00F72B4E">
      <w:pPr>
        <w:pStyle w:val="Textbody"/>
        <w:spacing w:after="0" w:line="480" w:lineRule="auto"/>
      </w:pPr>
      <w:r>
        <w:t>Therefore, the first hypothesis is as follows:</w:t>
      </w:r>
    </w:p>
    <w:p w14:paraId="5E07DADD" w14:textId="77777777" w:rsidR="002C3620" w:rsidRDefault="00F72B4E">
      <w:pPr>
        <w:pStyle w:val="Textbody"/>
        <w:spacing w:after="0" w:line="480" w:lineRule="auto"/>
        <w:rPr>
          <w:i/>
          <w:iCs/>
        </w:rPr>
      </w:pPr>
      <w:commentRangeStart w:id="61"/>
      <w:r>
        <w:rPr>
          <w:i/>
          <w:iCs/>
        </w:rPr>
        <w:t>H</w:t>
      </w:r>
      <w:commentRangeEnd w:id="61"/>
      <w:r w:rsidR="00E4702F">
        <w:rPr>
          <w:rStyle w:val="Kommentarzeichen"/>
          <w:rFonts w:cs="Mangal"/>
        </w:rPr>
        <w:commentReference w:id="61"/>
      </w:r>
      <w:r>
        <w:rPr>
          <w:i/>
          <w:iCs/>
        </w:rPr>
        <w:t>1: Socially excluded people prefer faces with high scores in extraversion, agreeableness, openness and low scores in neuroticism.</w:t>
      </w:r>
    </w:p>
    <w:p w14:paraId="6E643DC1" w14:textId="77777777" w:rsidR="002C3620" w:rsidRDefault="00F72B4E">
      <w:pPr>
        <w:pStyle w:val="Textbody"/>
        <w:spacing w:line="480" w:lineRule="auto"/>
      </w:pPr>
      <w:commentRangeStart w:id="62"/>
      <w:r>
        <w:t xml:space="preserve">Further, I expect </w:t>
      </w:r>
      <w:commentRangeEnd w:id="62"/>
      <w:r w:rsidR="00572C98">
        <w:rPr>
          <w:rStyle w:val="Kommentarzeichen"/>
          <w:rFonts w:cs="Mangal"/>
        </w:rPr>
        <w:commentReference w:id="62"/>
      </w:r>
      <w:r>
        <w:t xml:space="preserve">socially excluded to make more extreme and thereby more accurate estimations when judging facially communicated traits, because the </w:t>
      </w:r>
      <w:commentRangeStart w:id="63"/>
      <w:r>
        <w:t>correct answer</w:t>
      </w:r>
      <w:commentRangeEnd w:id="63"/>
      <w:r w:rsidR="00572C98">
        <w:rPr>
          <w:rStyle w:val="Kommentarzeichen"/>
          <w:rFonts w:cs="Mangal"/>
        </w:rPr>
        <w:commentReference w:id="63"/>
      </w:r>
      <w:r>
        <w:t>, meaning the trait expression a face shows, is always one of two extremes, eighter enhanced or reduced. This expectation mainly emerges from the more categorical perception of social information when the need to belong is thwarted, as well as the heightened ability of socially excluded to identify facial expressions (Pickett et al., 2004), encode social cues (Kawamoto et al., 2014), concentrate on them (</w:t>
      </w:r>
      <w:proofErr w:type="spellStart"/>
      <w:r>
        <w:t>DeWall</w:t>
      </w:r>
      <w:proofErr w:type="spellEnd"/>
      <w:r>
        <w:t xml:space="preserve"> et al., 2009; </w:t>
      </w:r>
      <w:proofErr w:type="spellStart"/>
      <w:r>
        <w:t>Golubickis</w:t>
      </w:r>
      <w:proofErr w:type="spellEnd"/>
      <w:r>
        <w:t xml:space="preserve"> et al., 2018) and judge the authenticity of smiles (Bernstein et al., 2008).</w:t>
      </w:r>
    </w:p>
    <w:p w14:paraId="16A1FD6B" w14:textId="77777777" w:rsidR="002C3620" w:rsidRDefault="00F72B4E">
      <w:pPr>
        <w:pStyle w:val="Textbody"/>
        <w:spacing w:after="0" w:line="480" w:lineRule="auto"/>
      </w:pPr>
      <w:r>
        <w:lastRenderedPageBreak/>
        <w:t>The second hypothesis is as follows:</w:t>
      </w:r>
    </w:p>
    <w:p w14:paraId="5F839F5A" w14:textId="77777777" w:rsidR="002C3620" w:rsidRDefault="00F72B4E">
      <w:pPr>
        <w:pStyle w:val="Textbody"/>
        <w:spacing w:after="0" w:line="480" w:lineRule="auto"/>
        <w:rPr>
          <w:i/>
          <w:iCs/>
        </w:rPr>
      </w:pPr>
      <w:r>
        <w:rPr>
          <w:i/>
          <w:iCs/>
        </w:rPr>
        <w:t xml:space="preserve">H2: Socially excluded people perform </w:t>
      </w:r>
      <w:commentRangeStart w:id="64"/>
      <w:r>
        <w:rPr>
          <w:i/>
          <w:iCs/>
        </w:rPr>
        <w:t xml:space="preserve">better </w:t>
      </w:r>
      <w:commentRangeEnd w:id="64"/>
      <w:r w:rsidR="00572C98">
        <w:rPr>
          <w:rStyle w:val="Kommentarzeichen"/>
          <w:rFonts w:cs="Mangal"/>
        </w:rPr>
        <w:commentReference w:id="64"/>
      </w:r>
      <w:r>
        <w:rPr>
          <w:i/>
          <w:iCs/>
        </w:rPr>
        <w:t>than included people in estimating personality using a photograph.</w:t>
      </w:r>
    </w:p>
    <w:p w14:paraId="57852359" w14:textId="77777777" w:rsidR="002C3620" w:rsidRDefault="00F72B4E">
      <w:pPr>
        <w:pStyle w:val="berschrift1"/>
      </w:pPr>
      <w:bookmarkStart w:id="65" w:name="_Toc71795000"/>
      <w:r>
        <w:t>Design</w:t>
      </w:r>
      <w:bookmarkEnd w:id="65"/>
    </w:p>
    <w:p w14:paraId="29A9FD80" w14:textId="1826BB72" w:rsidR="002C3620" w:rsidRDefault="00F72B4E">
      <w:pPr>
        <w:pStyle w:val="Textbody"/>
        <w:spacing w:line="480" w:lineRule="auto"/>
      </w:pPr>
      <w:r>
        <w:t xml:space="preserve">To compare the effects of social exclusion on preferences for personality traits and their inference from photographs, participants will be </w:t>
      </w:r>
      <w:ins w:id="66" w:author="Elianne Anthea Albath" w:date="2021-05-18T08:52:00Z">
        <w:r w:rsidR="00572C98">
          <w:t xml:space="preserve">randomly </w:t>
        </w:r>
      </w:ins>
      <w:r>
        <w:t xml:space="preserve">assigned to one of two </w:t>
      </w:r>
      <w:del w:id="67" w:author="Elianne Anthea Albath" w:date="2021-05-18T08:53:00Z">
        <w:r w:rsidDel="00572C98">
          <w:delText>groups</w:delText>
        </w:r>
      </w:del>
      <w:ins w:id="68" w:author="Elianne Anthea Albath" w:date="2021-05-18T08:53:00Z">
        <w:r w:rsidR="00572C98">
          <w:t xml:space="preserve">conditions, inclusion </w:t>
        </w:r>
      </w:ins>
      <w:del w:id="69" w:author="Elianne Anthea Albath" w:date="2021-05-18T08:53:00Z">
        <w:r w:rsidDel="00572C98">
          <w:delText xml:space="preserve">, an experimental </w:delText>
        </w:r>
      </w:del>
      <w:r>
        <w:t xml:space="preserve">and </w:t>
      </w:r>
      <w:del w:id="70" w:author="Elianne Anthea Albath" w:date="2021-05-18T08:53:00Z">
        <w:r w:rsidDel="00572C98">
          <w:delText>a control group</w:delText>
        </w:r>
      </w:del>
      <w:ins w:id="71" w:author="Elianne Anthea Albath" w:date="2021-05-18T08:53:00Z">
        <w:r w:rsidR="00572C98">
          <w:t>exclusion</w:t>
        </w:r>
      </w:ins>
      <w:r>
        <w:t xml:space="preserve">. Both groups are introduced to the study and asked for their consent as well as their age, which is required to be 18 years. Then, they play </w:t>
      </w:r>
      <w:ins w:id="72" w:author="Elianne Anthea Albath" w:date="2021-05-18T08:52:00Z">
        <w:r w:rsidR="00572C98">
          <w:t>C</w:t>
        </w:r>
      </w:ins>
      <w:del w:id="73" w:author="Elianne Anthea Albath" w:date="2021-05-18T08:52:00Z">
        <w:r w:rsidDel="00572C98">
          <w:delText>c</w:delText>
        </w:r>
      </w:del>
      <w:r>
        <w:t xml:space="preserve">yberball, an online </w:t>
      </w:r>
      <w:ins w:id="74" w:author="Elianne Anthea Albath" w:date="2021-05-18T08:52:00Z">
        <w:r w:rsidR="00572C98">
          <w:t xml:space="preserve">ball-tossing </w:t>
        </w:r>
      </w:ins>
      <w:r>
        <w:t xml:space="preserve">game that </w:t>
      </w:r>
      <w:del w:id="75" w:author="Elianne Anthea Albath" w:date="2021-05-18T08:52:00Z">
        <w:r w:rsidDel="00572C98">
          <w:delText>manipulates the need to belong</w:delText>
        </w:r>
      </w:del>
      <w:ins w:id="76" w:author="Elianne Anthea Albath" w:date="2021-05-18T08:52:00Z">
        <w:r w:rsidR="00572C98">
          <w:t>induces feelings of ostraci</w:t>
        </w:r>
      </w:ins>
      <w:ins w:id="77" w:author="Elianne Anthea Albath" w:date="2021-05-18T08:53:00Z">
        <w:r w:rsidR="00572C98">
          <w:t>sm</w:t>
        </w:r>
      </w:ins>
      <w:r>
        <w:t xml:space="preserve"> </w:t>
      </w:r>
      <w:bookmarkStart w:id="78" w:name="ZOTERO_ITEM_CSL_CITATION_{&quot;citationID&quot;:&quot;"/>
      <w:r>
        <w:t>(Williams &amp; Jarvis, 2006)</w:t>
      </w:r>
      <w:bookmarkEnd w:id="78"/>
      <w:r>
        <w:t xml:space="preserve">. The experimental group experiences social exclusion by other players during the game, while the control group gets to interact normal and is included by the other </w:t>
      </w:r>
      <w:commentRangeStart w:id="79"/>
      <w:r>
        <w:t>players</w:t>
      </w:r>
      <w:commentRangeEnd w:id="79"/>
      <w:r w:rsidR="00572C98">
        <w:rPr>
          <w:rStyle w:val="Kommentarzeichen"/>
          <w:rFonts w:cs="Mangal"/>
        </w:rPr>
        <w:commentReference w:id="79"/>
      </w:r>
      <w:r>
        <w:t xml:space="preserve">. Right after, they have to fill out a </w:t>
      </w:r>
      <w:commentRangeStart w:id="80"/>
      <w:r>
        <w:t xml:space="preserve">short questionnaire </w:t>
      </w:r>
      <w:commentRangeEnd w:id="80"/>
      <w:r w:rsidR="00572C98">
        <w:rPr>
          <w:rStyle w:val="Kommentarzeichen"/>
          <w:rFonts w:cs="Mangal"/>
        </w:rPr>
        <w:commentReference w:id="80"/>
      </w:r>
      <w:r>
        <w:t xml:space="preserve">to check whether the manipulation was successful. Moving on, participants will be presented with two photographs of the same person, but they’re oppositely manipulated to show enhanced and reduced amounts of one of the five big traits, respectively. Participants will have to choose the face that they would prefer to interact with. After making 20 decisions, they continue with the next task, in which they see a photograph of a face that shows either enhanced or reduced characteristics of one of the big five traits. They are asked to rate on a 7-point Likert-type scale (e.g., </w:t>
      </w:r>
      <w:commentRangeStart w:id="81"/>
      <w:r>
        <w:rPr>
          <w:i/>
          <w:iCs/>
        </w:rPr>
        <w:t>not at all neurotic – extremely neurotic</w:t>
      </w:r>
      <w:commentRangeEnd w:id="81"/>
      <w:r w:rsidR="00572C98">
        <w:rPr>
          <w:rStyle w:val="Kommentarzeichen"/>
          <w:rFonts w:cs="Mangal"/>
        </w:rPr>
        <w:commentReference w:id="81"/>
      </w:r>
      <w:r>
        <w:t xml:space="preserve">) how they would rate the person they see in respect to the trait the photo is manipulated in. </w:t>
      </w:r>
      <w:del w:id="82" w:author="Elianne Anthea Albath" w:date="2021-05-18T08:56:00Z">
        <w:r w:rsidDel="00572C98">
          <w:delText>Also, this task will be terminated after 20 answers</w:delText>
        </w:r>
      </w:del>
      <w:ins w:id="83" w:author="Elianne Anthea Albath" w:date="2021-05-18T08:56:00Z">
        <w:r w:rsidR="00572C98">
          <w:t>Participants will make these decisions for 20 pairs of faces</w:t>
        </w:r>
      </w:ins>
      <w:ins w:id="84" w:author="Elianne Anthea Albath" w:date="2021-05-18T08:57:00Z">
        <w:r w:rsidR="00572C98">
          <w:t xml:space="preserve">. In both tasks, participants will see different pictures so </w:t>
        </w:r>
        <w:r w:rsidR="00572C98">
          <w:lastRenderedPageBreak/>
          <w:t xml:space="preserve">that they will not make multiple decisions for </w:t>
        </w:r>
        <w:r w:rsidR="001D7278">
          <w:t xml:space="preserve">the same pair of </w:t>
        </w:r>
        <w:proofErr w:type="gramStart"/>
        <w:r w:rsidR="001D7278">
          <w:t>pictures.</w:t>
        </w:r>
      </w:ins>
      <w:r>
        <w:t>.</w:t>
      </w:r>
      <w:proofErr w:type="gramEnd"/>
      <w:r>
        <w:t xml:space="preserve"> The photos presented in both tasks will be shown </w:t>
      </w:r>
      <w:ins w:id="85" w:author="Elianne Anthea Albath" w:date="2021-05-18T08:58:00Z">
        <w:r w:rsidR="001D7278">
          <w:t xml:space="preserve">in a </w:t>
        </w:r>
      </w:ins>
      <w:r>
        <w:t>randomized</w:t>
      </w:r>
      <w:ins w:id="86" w:author="Elianne Anthea Albath" w:date="2021-05-18T08:58:00Z">
        <w:r w:rsidR="001D7278">
          <w:t xml:space="preserve"> order</w:t>
        </w:r>
      </w:ins>
      <w:r>
        <w:t>. The preference task is chosen to come first because there is no mention of personality traits in it, which could otherwise influence the answers in the following task.</w:t>
      </w:r>
    </w:p>
    <w:p w14:paraId="796EEE1D" w14:textId="77777777" w:rsidR="002C3620" w:rsidRDefault="00F72B4E">
      <w:pPr>
        <w:pStyle w:val="Textbody"/>
        <w:spacing w:after="0" w:line="480" w:lineRule="auto"/>
      </w:pPr>
      <w:r>
        <w:t xml:space="preserve">Finally, participants answer a </w:t>
      </w:r>
      <w:commentRangeStart w:id="87"/>
      <w:r>
        <w:t xml:space="preserve">short questionnaire </w:t>
      </w:r>
      <w:commentRangeEnd w:id="87"/>
      <w:r w:rsidR="001D7278">
        <w:rPr>
          <w:rStyle w:val="Kommentarzeichen"/>
          <w:rFonts w:cs="Mangal"/>
        </w:rPr>
        <w:commentReference w:id="87"/>
      </w:r>
      <w:r>
        <w:t>to record their own trait expressions of the Big Five. This makes it possible to check whether their own traits have an influence on their preferences for the facially communicated traits.</w:t>
      </w:r>
    </w:p>
    <w:p w14:paraId="2FB1CDD7" w14:textId="77777777" w:rsidR="002C3620" w:rsidRDefault="00F72B4E">
      <w:pPr>
        <w:pStyle w:val="berschrift1"/>
      </w:pPr>
      <w:bookmarkStart w:id="88" w:name="_Toc71795001"/>
      <w:r>
        <w:t>Analysis</w:t>
      </w:r>
      <w:bookmarkEnd w:id="88"/>
    </w:p>
    <w:p w14:paraId="53327BF5" w14:textId="77777777" w:rsidR="002C3620" w:rsidRDefault="00F72B4E">
      <w:r>
        <w:t xml:space="preserve">For the analysis of preferences, a t-test will be calculated to compare the preferences of the </w:t>
      </w:r>
      <w:commentRangeStart w:id="89"/>
      <w:r>
        <w:t xml:space="preserve">control group to the experimental </w:t>
      </w:r>
      <w:commentRangeEnd w:id="89"/>
      <w:r w:rsidR="001D7278">
        <w:rPr>
          <w:rStyle w:val="Kommentarzeichen"/>
          <w:rFonts w:cs="Mangal"/>
        </w:rPr>
        <w:commentReference w:id="89"/>
      </w:r>
      <w:r>
        <w:t>(ostracized) group. If the parameter of a normal distribution is not given, a Welch-test will be chosen as alternative.</w:t>
      </w:r>
    </w:p>
    <w:p w14:paraId="52CA5173" w14:textId="31DD2199" w:rsidR="002C3620" w:rsidRDefault="00F72B4E">
      <w:pPr>
        <w:rPr>
          <w:ins w:id="90" w:author="Robin Brueggemann" w:date="2021-06-01T17:02:00Z"/>
        </w:rPr>
      </w:pPr>
      <w:r>
        <w:t>To compare the personality inferences of the experimental and the control group, the items are first inverted to be comparable. Then, a t-test is conducted to calculate if the difference between the groups is significant. Again, if a normal distribution is missing, a Welch-test is applied to account for a non-parametric distribution.</w:t>
      </w:r>
      <w:bookmarkStart w:id="91" w:name="_Toc71795002"/>
    </w:p>
    <w:p w14:paraId="0B5EB151" w14:textId="530397C6" w:rsidR="00C61DCC" w:rsidRDefault="00C61DCC">
      <w:pPr>
        <w:rPr>
          <w:ins w:id="92" w:author="Robin Brueggemann" w:date="2021-06-01T17:02:00Z"/>
        </w:rPr>
      </w:pPr>
    </w:p>
    <w:p w14:paraId="236285E7" w14:textId="77777777" w:rsidR="00C61DCC" w:rsidRPr="00090FEF" w:rsidRDefault="00C61DCC" w:rsidP="00C61DCC">
      <w:pPr>
        <w:ind w:firstLine="0"/>
        <w:rPr>
          <w:ins w:id="93" w:author="Robin Brueggemann" w:date="2021-06-01T17:02:00Z"/>
          <w:rFonts w:ascii="AdvGulliv-R" w:eastAsiaTheme="minorHAnsi" w:hAnsi="AdvGulliv-R" w:cs="AdvGulliv-R"/>
          <w:kern w:val="0"/>
          <w:sz w:val="20"/>
          <w:szCs w:val="20"/>
          <w:u w:val="single"/>
          <w:lang w:eastAsia="en-US" w:bidi="ar-SA"/>
        </w:rPr>
      </w:pPr>
      <w:commentRangeStart w:id="94"/>
      <w:ins w:id="95" w:author="Robin Brueggemann" w:date="2021-06-01T17:02:00Z">
        <w:r w:rsidRPr="00090FEF">
          <w:rPr>
            <w:rFonts w:ascii="AdvGulliv-R" w:eastAsiaTheme="minorHAnsi" w:hAnsi="AdvGulliv-R" w:cs="AdvGulliv-R"/>
            <w:kern w:val="0"/>
            <w:sz w:val="20"/>
            <w:szCs w:val="20"/>
            <w:u w:val="single"/>
            <w:lang w:eastAsia="en-US" w:bidi="ar-SA"/>
          </w:rPr>
          <w:t>Sacco &amp; Brown 2018</w:t>
        </w:r>
        <w:commentRangeEnd w:id="94"/>
        <w:r>
          <w:rPr>
            <w:rStyle w:val="Kommentarzeichen"/>
            <w:rFonts w:cs="Mangal"/>
          </w:rPr>
          <w:commentReference w:id="94"/>
        </w:r>
      </w:ins>
    </w:p>
    <w:p w14:paraId="15B7B02F" w14:textId="77777777" w:rsidR="00C61DCC" w:rsidRPr="00090FEF" w:rsidRDefault="00C61DCC" w:rsidP="00C61DCC">
      <w:pPr>
        <w:suppressAutoHyphens w:val="0"/>
        <w:autoSpaceDE w:val="0"/>
        <w:adjustRightInd w:val="0"/>
        <w:ind w:firstLine="0"/>
        <w:textAlignment w:val="auto"/>
        <w:rPr>
          <w:ins w:id="96" w:author="Robin Brueggemann" w:date="2021-06-01T17:02:00Z"/>
          <w:rFonts w:ascii="AdvOT596495f2" w:eastAsiaTheme="minorHAnsi" w:hAnsi="AdvOT596495f2" w:cs="AdvOT596495f2"/>
          <w:kern w:val="0"/>
          <w:sz w:val="20"/>
          <w:szCs w:val="20"/>
          <w:lang w:eastAsia="en-US" w:bidi="ar-SA"/>
        </w:rPr>
      </w:pPr>
      <w:ins w:id="97" w:author="Robin Brueggemann" w:date="2021-06-01T17:02:00Z">
        <w:r w:rsidRPr="00090FEF">
          <w:rPr>
            <w:rFonts w:ascii="AdvOT596495f2" w:eastAsiaTheme="minorHAnsi" w:hAnsi="AdvOT596495f2" w:cs="AdvOT596495f2"/>
            <w:kern w:val="0"/>
            <w:sz w:val="20"/>
            <w:szCs w:val="20"/>
            <w:lang w:eastAsia="en-US" w:bidi="ar-SA"/>
          </w:rPr>
          <w:t xml:space="preserve">Prior to the omnibus analysis, we conducted 5 one-sample </w:t>
        </w:r>
        <w:r w:rsidRPr="00090FEF">
          <w:rPr>
            <w:rFonts w:ascii="AdvOT7fb33346.I" w:eastAsiaTheme="minorHAnsi" w:hAnsi="AdvOT7fb33346.I" w:cs="AdvOT7fb33346.I"/>
            <w:kern w:val="0"/>
            <w:sz w:val="20"/>
            <w:szCs w:val="20"/>
            <w:lang w:eastAsia="en-US" w:bidi="ar-SA"/>
          </w:rPr>
          <w:t>t</w:t>
        </w:r>
        <w:r w:rsidRPr="00090FEF">
          <w:rPr>
            <w:rFonts w:ascii="AdvOT596495f2" w:eastAsiaTheme="minorHAnsi" w:hAnsi="AdvOT596495f2" w:cs="AdvOT596495f2"/>
            <w:kern w:val="0"/>
            <w:sz w:val="20"/>
            <w:szCs w:val="20"/>
            <w:lang w:eastAsia="en-US" w:bidi="ar-SA"/>
          </w:rPr>
          <w:t>-tests to test for categorical preferences. Tests were weighted against 0.5 (i.e., no preference) for each trait, collapsed across target sex. We controlled for family-wise error rates with a 2 (Participant Sex:</w:t>
        </w:r>
      </w:ins>
    </w:p>
    <w:p w14:paraId="42EEB691" w14:textId="77777777" w:rsidR="00C61DCC" w:rsidRPr="00090FEF" w:rsidRDefault="00C61DCC" w:rsidP="00C61DCC">
      <w:pPr>
        <w:suppressAutoHyphens w:val="0"/>
        <w:autoSpaceDE w:val="0"/>
        <w:adjustRightInd w:val="0"/>
        <w:ind w:firstLine="0"/>
        <w:textAlignment w:val="auto"/>
        <w:rPr>
          <w:ins w:id="98" w:author="Robin Brueggemann" w:date="2021-06-01T17:02:00Z"/>
          <w:rFonts w:ascii="AdvOT596495f2" w:eastAsiaTheme="minorHAnsi" w:hAnsi="AdvOT596495f2" w:cs="AdvOT596495f2"/>
          <w:kern w:val="0"/>
          <w:sz w:val="20"/>
          <w:szCs w:val="20"/>
          <w:lang w:eastAsia="en-US" w:bidi="ar-SA"/>
        </w:rPr>
      </w:pPr>
      <w:ins w:id="99" w:author="Robin Brueggemann" w:date="2021-06-01T17:02:00Z">
        <w:r w:rsidRPr="00090FEF">
          <w:rPr>
            <w:rFonts w:ascii="AdvOT596495f2" w:eastAsiaTheme="minorHAnsi" w:hAnsi="AdvOT596495f2" w:cs="AdvOT596495f2"/>
            <w:kern w:val="0"/>
            <w:sz w:val="20"/>
            <w:szCs w:val="20"/>
            <w:lang w:eastAsia="en-US" w:bidi="ar-SA"/>
          </w:rPr>
          <w:t xml:space="preserve">Male vs. </w:t>
        </w:r>
        <w:proofErr w:type="gramStart"/>
        <w:r w:rsidRPr="00090FEF">
          <w:rPr>
            <w:rFonts w:ascii="AdvOT596495f2" w:eastAsiaTheme="minorHAnsi" w:hAnsi="AdvOT596495f2" w:cs="AdvOT596495f2"/>
            <w:kern w:val="0"/>
            <w:sz w:val="20"/>
            <w:szCs w:val="20"/>
            <w:lang w:eastAsia="en-US" w:bidi="ar-SA"/>
          </w:rPr>
          <w:t>Female)×</w:t>
        </w:r>
        <w:proofErr w:type="gramEnd"/>
        <w:r w:rsidRPr="00090FEF">
          <w:rPr>
            <w:rFonts w:ascii="AdvOT596495f2" w:eastAsiaTheme="minorHAnsi" w:hAnsi="AdvOT596495f2" w:cs="AdvOT596495f2"/>
            <w:kern w:val="0"/>
            <w:sz w:val="20"/>
            <w:szCs w:val="20"/>
            <w:lang w:eastAsia="en-US" w:bidi="ar-SA"/>
          </w:rPr>
          <w:t xml:space="preserve">2 (Target Sex: Male vs. Female)×5 (Target Personality: Extraversion, Agreeableness, Conscientiousness, Openness, Neuroticism) custom mixed ANCOVA, with repeated measures over the latter two factors, and participants' self-reported Big Five Personality Traits as covariates. While independent regression </w:t>
        </w:r>
        <w:r w:rsidRPr="00090FEF">
          <w:rPr>
            <w:rFonts w:ascii="AdvOT596495f2" w:eastAsiaTheme="minorHAnsi" w:hAnsi="AdvOT596495f2" w:cs="AdvOT596495f2"/>
            <w:kern w:val="0"/>
            <w:sz w:val="20"/>
            <w:szCs w:val="20"/>
            <w:lang w:eastAsia="en-US" w:bidi="ar-SA"/>
          </w:rPr>
          <w:lastRenderedPageBreak/>
          <w:t>models would have been equally appropriate for testing the impact of participant personality, target sex, and the interactions, a custom mixed ANCOVA similarly a</w:t>
        </w:r>
        <w:r w:rsidRPr="00090FEF">
          <w:rPr>
            <w:rFonts w:ascii="AdvOT596495f2+fb" w:eastAsiaTheme="minorHAnsi" w:hAnsi="AdvOT596495f2+fb" w:cs="AdvOT596495f2+fb"/>
            <w:kern w:val="0"/>
            <w:sz w:val="20"/>
            <w:szCs w:val="20"/>
            <w:lang w:eastAsia="en-US" w:bidi="ar-SA"/>
          </w:rPr>
          <w:t>ff</w:t>
        </w:r>
        <w:r w:rsidRPr="00090FEF">
          <w:rPr>
            <w:rFonts w:ascii="AdvOT596495f2" w:eastAsiaTheme="minorHAnsi" w:hAnsi="AdvOT596495f2" w:cs="AdvOT596495f2"/>
            <w:kern w:val="0"/>
            <w:sz w:val="20"/>
            <w:szCs w:val="20"/>
            <w:lang w:eastAsia="en-US" w:bidi="ar-SA"/>
          </w:rPr>
          <w:t>orded such analyses while also having the advantage of testing for e</w:t>
        </w:r>
        <w:r w:rsidRPr="00090FEF">
          <w:rPr>
            <w:rFonts w:ascii="AdvOT596495f2+fb" w:eastAsiaTheme="minorHAnsi" w:hAnsi="AdvOT596495f2+fb" w:cs="AdvOT596495f2+fb"/>
            <w:kern w:val="0"/>
            <w:sz w:val="20"/>
            <w:szCs w:val="20"/>
            <w:lang w:eastAsia="en-US" w:bidi="ar-SA"/>
          </w:rPr>
          <w:t>ff</w:t>
        </w:r>
        <w:r w:rsidRPr="00090FEF">
          <w:rPr>
            <w:rFonts w:ascii="AdvOT596495f2" w:eastAsiaTheme="minorHAnsi" w:hAnsi="AdvOT596495f2" w:cs="AdvOT596495f2"/>
            <w:kern w:val="0"/>
            <w:sz w:val="20"/>
            <w:szCs w:val="20"/>
            <w:lang w:eastAsia="en-US" w:bidi="ar-SA"/>
          </w:rPr>
          <w:t>ects of target personality trait, target sex, and their interactions with predictor variables in a single, parsimonious model. Below, we report signi</w:t>
        </w:r>
        <w:r w:rsidRPr="00090FEF">
          <w:rPr>
            <w:rFonts w:ascii="AdvOT596495f2+fb" w:eastAsiaTheme="minorHAnsi" w:hAnsi="AdvOT596495f2+fb" w:cs="AdvOT596495f2+fb"/>
            <w:kern w:val="0"/>
            <w:sz w:val="20"/>
            <w:szCs w:val="20"/>
            <w:lang w:eastAsia="en-US" w:bidi="ar-SA"/>
          </w:rPr>
          <w:t>fi</w:t>
        </w:r>
        <w:r w:rsidRPr="00090FEF">
          <w:rPr>
            <w:rFonts w:ascii="AdvOT596495f2" w:eastAsiaTheme="minorHAnsi" w:hAnsi="AdvOT596495f2" w:cs="AdvOT596495f2"/>
            <w:kern w:val="0"/>
            <w:sz w:val="20"/>
            <w:szCs w:val="20"/>
            <w:lang w:eastAsia="en-US" w:bidi="ar-SA"/>
          </w:rPr>
          <w:t>cant e</w:t>
        </w:r>
        <w:r w:rsidRPr="00090FEF">
          <w:rPr>
            <w:rFonts w:ascii="AdvOT596495f2+fb" w:eastAsiaTheme="minorHAnsi" w:hAnsi="AdvOT596495f2+fb" w:cs="AdvOT596495f2+fb"/>
            <w:kern w:val="0"/>
            <w:sz w:val="20"/>
            <w:szCs w:val="20"/>
            <w:lang w:eastAsia="en-US" w:bidi="ar-SA"/>
          </w:rPr>
          <w:t>ff</w:t>
        </w:r>
        <w:r w:rsidRPr="00090FEF">
          <w:rPr>
            <w:rFonts w:ascii="AdvOT596495f2" w:eastAsiaTheme="minorHAnsi" w:hAnsi="AdvOT596495f2" w:cs="AdvOT596495f2"/>
            <w:kern w:val="0"/>
            <w:sz w:val="20"/>
            <w:szCs w:val="20"/>
            <w:lang w:eastAsia="en-US" w:bidi="ar-SA"/>
          </w:rPr>
          <w:t>ects to emerge from the omnibus analysis due its complexity; data are available upon request.</w:t>
        </w:r>
      </w:ins>
    </w:p>
    <w:p w14:paraId="4BE277D9" w14:textId="77777777" w:rsidR="00C61DCC" w:rsidRDefault="00C61DCC"/>
    <w:p w14:paraId="36A394C0" w14:textId="77777777" w:rsidR="002C3620" w:rsidRDefault="00F72B4E">
      <w:pPr>
        <w:pStyle w:val="berschrift1"/>
        <w:pageBreakBefore/>
      </w:pPr>
      <w:commentRangeStart w:id="100"/>
      <w:r>
        <w:lastRenderedPageBreak/>
        <w:t>References</w:t>
      </w:r>
      <w:bookmarkEnd w:id="91"/>
      <w:commentRangeEnd w:id="100"/>
      <w:r w:rsidR="00E4702F">
        <w:rPr>
          <w:rStyle w:val="Kommentarzeichen"/>
          <w:rFonts w:cs="Mangal"/>
          <w:b w:val="0"/>
          <w:bCs w:val="0"/>
        </w:rPr>
        <w:commentReference w:id="100"/>
      </w:r>
    </w:p>
    <w:p w14:paraId="3C8E59C6" w14:textId="77777777" w:rsidR="009F7C66" w:rsidRDefault="009F7C66">
      <w:pPr>
        <w:rPr>
          <w:rFonts w:cs="Mangal"/>
          <w:szCs w:val="21"/>
        </w:rPr>
        <w:sectPr w:rsidR="009F7C66">
          <w:footerReference w:type="default" r:id="rId10"/>
          <w:pgSz w:w="12240" w:h="15840"/>
          <w:pgMar w:top="1134" w:right="1417" w:bottom="1474" w:left="1417" w:header="720" w:footer="1134" w:gutter="0"/>
          <w:cols w:space="720"/>
        </w:sectPr>
      </w:pPr>
    </w:p>
    <w:p w14:paraId="3C16DA78" w14:textId="77777777" w:rsidR="002C3620" w:rsidRDefault="00F72B4E">
      <w:pPr>
        <w:pStyle w:val="Bibliography1"/>
        <w:spacing w:line="480" w:lineRule="auto"/>
        <w:ind w:left="567" w:hanging="567"/>
        <w:pPrChange w:id="101" w:author="Elianne Anthea Albath" w:date="2021-05-18T08:40:00Z">
          <w:pPr>
            <w:pStyle w:val="Bibliography1"/>
            <w:spacing w:line="480" w:lineRule="auto"/>
            <w:ind w:left="0" w:firstLine="567"/>
          </w:pPr>
        </w:pPrChange>
      </w:pPr>
      <w:r>
        <w:t xml:space="preserve">Baumeister, R. F., &amp; Leary, M. R. (1995). The need to belong: Desire for interpersonal attachments as a fundamental human motivation. </w:t>
      </w:r>
      <w:r>
        <w:rPr>
          <w:i/>
        </w:rPr>
        <w:t>Psychological Bulletin</w:t>
      </w:r>
      <w:r>
        <w:t xml:space="preserve">, </w:t>
      </w:r>
      <w:r>
        <w:rPr>
          <w:i/>
        </w:rPr>
        <w:t>117</w:t>
      </w:r>
      <w:r>
        <w:t>(3), 497–529. https://doi.org/10.1037/0033-2909.117.3.497</w:t>
      </w:r>
    </w:p>
    <w:p w14:paraId="53C809C1" w14:textId="77777777" w:rsidR="002C3620" w:rsidRPr="00583D29" w:rsidRDefault="00F72B4E">
      <w:pPr>
        <w:pStyle w:val="Bibliography1"/>
        <w:spacing w:line="480" w:lineRule="auto"/>
        <w:ind w:left="567" w:hanging="567"/>
        <w:rPr>
          <w:lang w:val="fr-CH"/>
          <w:rPrChange w:id="102" w:author="Robin Brueggemann" w:date="2021-05-26T21:36:00Z">
            <w:rPr/>
          </w:rPrChange>
        </w:rPr>
        <w:pPrChange w:id="103" w:author="Elianne Anthea Albath" w:date="2021-05-18T08:40:00Z">
          <w:pPr>
            <w:pStyle w:val="Bibliography1"/>
            <w:spacing w:line="480" w:lineRule="auto"/>
            <w:ind w:left="0" w:firstLine="567"/>
          </w:pPr>
        </w:pPrChange>
      </w:pPr>
      <w:r>
        <w:t xml:space="preserve">Bernstein, M. J., Young, S. G., Brown, C. M., Sacco, D. F., &amp; Claypool, H. M. (2008). Adaptive Responses to Social Exclusion: Social Rejection Improves Detection of Real and Fake Smiles. </w:t>
      </w:r>
      <w:proofErr w:type="spellStart"/>
      <w:r w:rsidRPr="00583D29">
        <w:rPr>
          <w:i/>
          <w:lang w:val="fr-CH"/>
          <w:rPrChange w:id="104" w:author="Robin Brueggemann" w:date="2021-05-26T21:36:00Z">
            <w:rPr>
              <w:i/>
            </w:rPr>
          </w:rPrChange>
        </w:rPr>
        <w:t>Psychological</w:t>
      </w:r>
      <w:proofErr w:type="spellEnd"/>
      <w:r w:rsidRPr="00583D29">
        <w:rPr>
          <w:i/>
          <w:lang w:val="fr-CH"/>
          <w:rPrChange w:id="105" w:author="Robin Brueggemann" w:date="2021-05-26T21:36:00Z">
            <w:rPr>
              <w:i/>
            </w:rPr>
          </w:rPrChange>
        </w:rPr>
        <w:t xml:space="preserve"> Science</w:t>
      </w:r>
      <w:r w:rsidRPr="00583D29">
        <w:rPr>
          <w:lang w:val="fr-CH"/>
          <w:rPrChange w:id="106" w:author="Robin Brueggemann" w:date="2021-05-26T21:36:00Z">
            <w:rPr/>
          </w:rPrChange>
        </w:rPr>
        <w:t xml:space="preserve">, </w:t>
      </w:r>
      <w:r w:rsidRPr="00583D29">
        <w:rPr>
          <w:i/>
          <w:lang w:val="fr-CH"/>
          <w:rPrChange w:id="107" w:author="Robin Brueggemann" w:date="2021-05-26T21:36:00Z">
            <w:rPr>
              <w:i/>
            </w:rPr>
          </w:rPrChange>
        </w:rPr>
        <w:t>19</w:t>
      </w:r>
      <w:r w:rsidRPr="00583D29">
        <w:rPr>
          <w:lang w:val="fr-CH"/>
          <w:rPrChange w:id="108" w:author="Robin Brueggemann" w:date="2021-05-26T21:36:00Z">
            <w:rPr/>
          </w:rPrChange>
        </w:rPr>
        <w:t>(10), 981–983. https://doi.org/10.1111/j.1467-9280.2008.02187.x</w:t>
      </w:r>
    </w:p>
    <w:p w14:paraId="3C2B1AFD" w14:textId="77777777" w:rsidR="002C3620" w:rsidRDefault="00F72B4E">
      <w:pPr>
        <w:pStyle w:val="Bibliography1"/>
        <w:spacing w:line="480" w:lineRule="auto"/>
        <w:ind w:left="567" w:hanging="567"/>
        <w:pPrChange w:id="109" w:author="Elianne Anthea Albath" w:date="2021-05-18T08:40:00Z">
          <w:pPr>
            <w:pStyle w:val="Bibliography1"/>
            <w:spacing w:line="480" w:lineRule="auto"/>
            <w:ind w:left="0" w:firstLine="567"/>
          </w:pPr>
        </w:pPrChange>
      </w:pPr>
      <w:proofErr w:type="spellStart"/>
      <w:r w:rsidRPr="00583D29">
        <w:rPr>
          <w:lang w:val="fr-CH"/>
          <w:rPrChange w:id="110" w:author="Robin Brueggemann" w:date="2021-05-26T21:36:00Z">
            <w:rPr/>
          </w:rPrChange>
        </w:rPr>
        <w:t>DeWall</w:t>
      </w:r>
      <w:proofErr w:type="spellEnd"/>
      <w:r w:rsidRPr="00583D29">
        <w:rPr>
          <w:lang w:val="fr-CH"/>
          <w:rPrChange w:id="111" w:author="Robin Brueggemann" w:date="2021-05-26T21:36:00Z">
            <w:rPr/>
          </w:rPrChange>
        </w:rPr>
        <w:t xml:space="preserve">, C. N., </w:t>
      </w:r>
      <w:proofErr w:type="spellStart"/>
      <w:r w:rsidRPr="00583D29">
        <w:rPr>
          <w:lang w:val="fr-CH"/>
          <w:rPrChange w:id="112" w:author="Robin Brueggemann" w:date="2021-05-26T21:36:00Z">
            <w:rPr/>
          </w:rPrChange>
        </w:rPr>
        <w:t>Maner</w:t>
      </w:r>
      <w:proofErr w:type="spellEnd"/>
      <w:r w:rsidRPr="00583D29">
        <w:rPr>
          <w:lang w:val="fr-CH"/>
          <w:rPrChange w:id="113" w:author="Robin Brueggemann" w:date="2021-05-26T21:36:00Z">
            <w:rPr/>
          </w:rPrChange>
        </w:rPr>
        <w:t xml:space="preserve">, J. K., &amp; </w:t>
      </w:r>
      <w:proofErr w:type="spellStart"/>
      <w:r w:rsidRPr="00583D29">
        <w:rPr>
          <w:lang w:val="fr-CH"/>
          <w:rPrChange w:id="114" w:author="Robin Brueggemann" w:date="2021-05-26T21:36:00Z">
            <w:rPr/>
          </w:rPrChange>
        </w:rPr>
        <w:t>Rouby</w:t>
      </w:r>
      <w:proofErr w:type="spellEnd"/>
      <w:r w:rsidRPr="00583D29">
        <w:rPr>
          <w:lang w:val="fr-CH"/>
          <w:rPrChange w:id="115" w:author="Robin Brueggemann" w:date="2021-05-26T21:36:00Z">
            <w:rPr/>
          </w:rPrChange>
        </w:rPr>
        <w:t xml:space="preserve">, D. A. (2009). </w:t>
      </w:r>
      <w:r>
        <w:t xml:space="preserve">Social exclusion and early-stage interpersonal perception: Selective attention to signs of acceptance. </w:t>
      </w:r>
      <w:r>
        <w:rPr>
          <w:i/>
        </w:rPr>
        <w:t>Journal of Personality and Social Psychology</w:t>
      </w:r>
      <w:r>
        <w:t xml:space="preserve">, </w:t>
      </w:r>
      <w:r>
        <w:rPr>
          <w:i/>
        </w:rPr>
        <w:t>96</w:t>
      </w:r>
      <w:r>
        <w:t>(4), 729–741. https://doi.org/10.1037/a0014634</w:t>
      </w:r>
    </w:p>
    <w:p w14:paraId="5CB728A3" w14:textId="77777777" w:rsidR="002C3620" w:rsidRDefault="00F72B4E">
      <w:pPr>
        <w:pStyle w:val="Bibliography1"/>
        <w:spacing w:line="480" w:lineRule="auto"/>
        <w:ind w:left="567" w:hanging="567"/>
        <w:pPrChange w:id="116" w:author="Elianne Anthea Albath" w:date="2021-05-18T08:40:00Z">
          <w:pPr>
            <w:pStyle w:val="Bibliography1"/>
            <w:spacing w:line="480" w:lineRule="auto"/>
            <w:ind w:left="0" w:firstLine="567"/>
          </w:pPr>
        </w:pPrChange>
      </w:pPr>
      <w:proofErr w:type="spellStart"/>
      <w:r>
        <w:t>Fayant</w:t>
      </w:r>
      <w:proofErr w:type="spellEnd"/>
      <w:r>
        <w:t xml:space="preserve">, M.-P., Muller, D., Hubertus Joseph </w:t>
      </w:r>
      <w:proofErr w:type="spellStart"/>
      <w:r>
        <w:t>Hartgerink</w:t>
      </w:r>
      <w:proofErr w:type="spellEnd"/>
      <w:r>
        <w:t xml:space="preserve">, C., &amp; </w:t>
      </w:r>
      <w:proofErr w:type="spellStart"/>
      <w:r>
        <w:t>Lantian</w:t>
      </w:r>
      <w:proofErr w:type="spellEnd"/>
      <w:r>
        <w:t xml:space="preserve">, A. (2014). </w:t>
      </w:r>
      <w:commentRangeStart w:id="117"/>
      <w:r>
        <w:t xml:space="preserve">Is Ostracism by a Despised Outgroup Really </w:t>
      </w:r>
      <w:proofErr w:type="gramStart"/>
      <w:r>
        <w:t>Hurtful?:</w:t>
      </w:r>
      <w:proofErr w:type="gramEnd"/>
      <w:r>
        <w:t xml:space="preserve"> </w:t>
      </w:r>
      <w:commentRangeEnd w:id="117"/>
      <w:r w:rsidR="00E4702F">
        <w:rPr>
          <w:rStyle w:val="Kommentarzeichen"/>
          <w:rFonts w:cs="Mangal"/>
        </w:rPr>
        <w:commentReference w:id="117"/>
      </w:r>
      <w:r>
        <w:t xml:space="preserve">A Replication and Extension of </w:t>
      </w:r>
      <w:proofErr w:type="spellStart"/>
      <w:r>
        <w:t>Gonsalkorale</w:t>
      </w:r>
      <w:proofErr w:type="spellEnd"/>
      <w:r>
        <w:t xml:space="preserve"> and Williams. </w:t>
      </w:r>
      <w:r>
        <w:rPr>
          <w:i/>
        </w:rPr>
        <w:t>Social Psychology</w:t>
      </w:r>
      <w:r>
        <w:t xml:space="preserve">, </w:t>
      </w:r>
      <w:r>
        <w:rPr>
          <w:i/>
        </w:rPr>
        <w:t>45</w:t>
      </w:r>
      <w:r>
        <w:t>(6), 489–494. https://doi.org/10.1027/1864-9335/a000209</w:t>
      </w:r>
    </w:p>
    <w:p w14:paraId="799ECF0D" w14:textId="77777777" w:rsidR="002C3620" w:rsidRDefault="00F72B4E">
      <w:pPr>
        <w:pStyle w:val="Bibliography1"/>
        <w:spacing w:line="480" w:lineRule="auto"/>
        <w:ind w:left="567" w:hanging="567"/>
        <w:pPrChange w:id="118" w:author="Elianne Anthea Albath" w:date="2021-05-18T08:40:00Z">
          <w:pPr>
            <w:pStyle w:val="Bibliography1"/>
            <w:spacing w:line="480" w:lineRule="auto"/>
            <w:ind w:left="0" w:firstLine="567"/>
          </w:pPr>
        </w:pPrChange>
      </w:pPr>
      <w:r>
        <w:t xml:space="preserve">Gardner, W. L., Pickett, C. L., &amp; Brewer, M. B. (2000). </w:t>
      </w:r>
      <w:commentRangeStart w:id="119"/>
      <w:r>
        <w:t>Social Exclusion and Selective Memory: How the Need to belong Influences Memory for Social Events</w:t>
      </w:r>
      <w:commentRangeEnd w:id="119"/>
      <w:r w:rsidR="00E4702F">
        <w:rPr>
          <w:rStyle w:val="Kommentarzeichen"/>
          <w:rFonts w:cs="Mangal"/>
        </w:rPr>
        <w:commentReference w:id="119"/>
      </w:r>
      <w:r>
        <w:t xml:space="preserve">. </w:t>
      </w:r>
      <w:r>
        <w:rPr>
          <w:i/>
        </w:rPr>
        <w:t>Personality and Social Psychology Bulletin</w:t>
      </w:r>
      <w:r>
        <w:t xml:space="preserve">, </w:t>
      </w:r>
      <w:r>
        <w:rPr>
          <w:i/>
        </w:rPr>
        <w:t>26</w:t>
      </w:r>
      <w:r>
        <w:t>(4), 486–496. https://doi.org/10.1177/0146167200266007</w:t>
      </w:r>
    </w:p>
    <w:p w14:paraId="5C7A1DC2" w14:textId="77777777" w:rsidR="002C3620" w:rsidRDefault="00F72B4E">
      <w:pPr>
        <w:pStyle w:val="Bibliography1"/>
        <w:spacing w:line="480" w:lineRule="auto"/>
        <w:ind w:left="567" w:hanging="567"/>
        <w:pPrChange w:id="120" w:author="Elianne Anthea Albath" w:date="2021-05-18T08:40:00Z">
          <w:pPr>
            <w:pStyle w:val="Bibliography1"/>
            <w:spacing w:line="480" w:lineRule="auto"/>
            <w:ind w:left="0" w:firstLine="567"/>
          </w:pPr>
        </w:pPrChange>
      </w:pPr>
      <w:r>
        <w:t xml:space="preserve">Gardner, W. L., Pickett, C. L., </w:t>
      </w:r>
      <w:proofErr w:type="spellStart"/>
      <w:r>
        <w:t>Jefferis</w:t>
      </w:r>
      <w:proofErr w:type="spellEnd"/>
      <w:r>
        <w:t>, V., &amp; Knowles, M. (2005).</w:t>
      </w:r>
      <w:commentRangeStart w:id="121"/>
      <w:r>
        <w:t xml:space="preserve"> On the Outside Looking In: Loneliness and Social Monitoring. </w:t>
      </w:r>
      <w:commentRangeEnd w:id="121"/>
      <w:r w:rsidR="00E4702F">
        <w:rPr>
          <w:rStyle w:val="Kommentarzeichen"/>
          <w:rFonts w:cs="Mangal"/>
        </w:rPr>
        <w:commentReference w:id="121"/>
      </w:r>
      <w:r>
        <w:rPr>
          <w:i/>
        </w:rPr>
        <w:t>Personality and Social Psychology Bulletin</w:t>
      </w:r>
      <w:r>
        <w:t xml:space="preserve">, </w:t>
      </w:r>
      <w:r>
        <w:rPr>
          <w:i/>
        </w:rPr>
        <w:t>31</w:t>
      </w:r>
      <w:r>
        <w:t>(11), 1549–1560. https://doi.org/10.1177/0146167205277208</w:t>
      </w:r>
    </w:p>
    <w:p w14:paraId="53D47504" w14:textId="77777777" w:rsidR="002C3620" w:rsidRDefault="00F72B4E">
      <w:pPr>
        <w:pStyle w:val="Bibliography1"/>
        <w:spacing w:line="480" w:lineRule="auto"/>
        <w:ind w:left="567" w:hanging="567"/>
        <w:pPrChange w:id="122" w:author="Elianne Anthea Albath" w:date="2021-05-18T08:40:00Z">
          <w:pPr>
            <w:pStyle w:val="Bibliography1"/>
            <w:spacing w:line="480" w:lineRule="auto"/>
            <w:ind w:left="0" w:firstLine="567"/>
          </w:pPr>
        </w:pPrChange>
      </w:pPr>
      <w:proofErr w:type="spellStart"/>
      <w:r>
        <w:lastRenderedPageBreak/>
        <w:t>Golubickis</w:t>
      </w:r>
      <w:proofErr w:type="spellEnd"/>
      <w:r>
        <w:t xml:space="preserve">, M., </w:t>
      </w:r>
      <w:proofErr w:type="spellStart"/>
      <w:r>
        <w:t>Sahraie</w:t>
      </w:r>
      <w:proofErr w:type="spellEnd"/>
      <w:r>
        <w:t xml:space="preserve">, A., Hunt, A. R., </w:t>
      </w:r>
      <w:proofErr w:type="spellStart"/>
      <w:r>
        <w:t>Visokomogilski</w:t>
      </w:r>
      <w:proofErr w:type="spellEnd"/>
      <w:r>
        <w:t xml:space="preserve">, A., </w:t>
      </w:r>
      <w:proofErr w:type="spellStart"/>
      <w:r>
        <w:t>Topalidis</w:t>
      </w:r>
      <w:proofErr w:type="spellEnd"/>
      <w:r>
        <w:t xml:space="preserve">, P., &amp; Neil Macrae, C. (2018). The visual influence of ostracism: Ostracism and visual awareness. </w:t>
      </w:r>
      <w:r>
        <w:rPr>
          <w:i/>
        </w:rPr>
        <w:t>European Journal of Social Psychology</w:t>
      </w:r>
      <w:r>
        <w:t xml:space="preserve">, </w:t>
      </w:r>
      <w:r>
        <w:rPr>
          <w:i/>
        </w:rPr>
        <w:t>48</w:t>
      </w:r>
      <w:r>
        <w:t xml:space="preserve">(2), </w:t>
      </w:r>
      <w:commentRangeStart w:id="123"/>
      <w:r>
        <w:t>O182–O188</w:t>
      </w:r>
      <w:commentRangeEnd w:id="123"/>
      <w:r w:rsidR="00E4702F">
        <w:rPr>
          <w:rStyle w:val="Kommentarzeichen"/>
          <w:rFonts w:cs="Mangal"/>
        </w:rPr>
        <w:commentReference w:id="123"/>
      </w:r>
      <w:r>
        <w:t>. https://doi.org/10.1002/ejsp.2305</w:t>
      </w:r>
    </w:p>
    <w:p w14:paraId="1899F69E" w14:textId="77777777" w:rsidR="002C3620" w:rsidRDefault="00F72B4E">
      <w:pPr>
        <w:pStyle w:val="Bibliography1"/>
        <w:spacing w:line="480" w:lineRule="auto"/>
        <w:ind w:left="567" w:hanging="567"/>
        <w:pPrChange w:id="124" w:author="Elianne Anthea Albath" w:date="2021-05-18T08:40:00Z">
          <w:pPr>
            <w:pStyle w:val="Bibliography1"/>
            <w:spacing w:line="480" w:lineRule="auto"/>
            <w:ind w:left="0" w:firstLine="567"/>
          </w:pPr>
        </w:pPrChange>
      </w:pPr>
      <w:proofErr w:type="spellStart"/>
      <w:r>
        <w:t>Gonsalkorale</w:t>
      </w:r>
      <w:proofErr w:type="spellEnd"/>
      <w:r>
        <w:t xml:space="preserve">, K., &amp; Williams, K. D. (2007). The KKK won’t let me </w:t>
      </w:r>
      <w:proofErr w:type="gramStart"/>
      <w:r>
        <w:t>play:</w:t>
      </w:r>
      <w:proofErr w:type="gramEnd"/>
      <w:r>
        <w:t xml:space="preserve"> ostracism even by a despised outgroup hurts. </w:t>
      </w:r>
      <w:r>
        <w:rPr>
          <w:i/>
        </w:rPr>
        <w:t>European Journal of Social Psychology</w:t>
      </w:r>
      <w:r>
        <w:t xml:space="preserve">, </w:t>
      </w:r>
      <w:r>
        <w:rPr>
          <w:i/>
        </w:rPr>
        <w:t>37</w:t>
      </w:r>
      <w:r>
        <w:t>(6), 1176–1186. https://doi.org/10.1002/ejsp.392</w:t>
      </w:r>
    </w:p>
    <w:p w14:paraId="6596CEE8" w14:textId="77777777" w:rsidR="002C3620" w:rsidRPr="00583D29" w:rsidRDefault="00F72B4E">
      <w:pPr>
        <w:pStyle w:val="Bibliography1"/>
        <w:spacing w:line="480" w:lineRule="auto"/>
        <w:ind w:left="567" w:hanging="567"/>
        <w:rPr>
          <w:lang w:val="fr-CH"/>
          <w:rPrChange w:id="125" w:author="Robin Brueggemann" w:date="2021-05-26T21:36:00Z">
            <w:rPr/>
          </w:rPrChange>
        </w:rPr>
        <w:pPrChange w:id="126" w:author="Elianne Anthea Albath" w:date="2021-05-18T08:40:00Z">
          <w:pPr>
            <w:pStyle w:val="Bibliography1"/>
            <w:spacing w:line="480" w:lineRule="auto"/>
            <w:ind w:left="0" w:firstLine="567"/>
          </w:pPr>
        </w:pPrChange>
      </w:pPr>
      <w:r>
        <w:t xml:space="preserve">Kawamoto, T., </w:t>
      </w:r>
      <w:proofErr w:type="spellStart"/>
      <w:r>
        <w:t>Nittono</w:t>
      </w:r>
      <w:proofErr w:type="spellEnd"/>
      <w:r>
        <w:t xml:space="preserve">, H., &amp; </w:t>
      </w:r>
      <w:proofErr w:type="spellStart"/>
      <w:r>
        <w:t>Ura</w:t>
      </w:r>
      <w:proofErr w:type="spellEnd"/>
      <w:r>
        <w:t xml:space="preserve">, M. (2014). Social exclusion induces early-stage perceptual and behavioral changes in response to social cues. </w:t>
      </w:r>
      <w:r w:rsidRPr="00583D29">
        <w:rPr>
          <w:i/>
          <w:lang w:val="fr-CH"/>
          <w:rPrChange w:id="127" w:author="Robin Brueggemann" w:date="2021-05-26T21:36:00Z">
            <w:rPr>
              <w:i/>
            </w:rPr>
          </w:rPrChange>
        </w:rPr>
        <w:t>Social Neuroscience</w:t>
      </w:r>
      <w:r w:rsidRPr="00583D29">
        <w:rPr>
          <w:lang w:val="fr-CH"/>
          <w:rPrChange w:id="128" w:author="Robin Brueggemann" w:date="2021-05-26T21:36:00Z">
            <w:rPr/>
          </w:rPrChange>
        </w:rPr>
        <w:t xml:space="preserve">, </w:t>
      </w:r>
      <w:r w:rsidRPr="00583D29">
        <w:rPr>
          <w:i/>
          <w:lang w:val="fr-CH"/>
          <w:rPrChange w:id="129" w:author="Robin Brueggemann" w:date="2021-05-26T21:36:00Z">
            <w:rPr>
              <w:i/>
            </w:rPr>
          </w:rPrChange>
        </w:rPr>
        <w:t>9</w:t>
      </w:r>
      <w:r w:rsidRPr="00583D29">
        <w:rPr>
          <w:lang w:val="fr-CH"/>
          <w:rPrChange w:id="130" w:author="Robin Brueggemann" w:date="2021-05-26T21:36:00Z">
            <w:rPr/>
          </w:rPrChange>
        </w:rPr>
        <w:t>(2), 174–185. https://doi.org/10.1080/17470919.2014.883325</w:t>
      </w:r>
    </w:p>
    <w:p w14:paraId="658C8D5E" w14:textId="77777777" w:rsidR="002C3620" w:rsidRDefault="00F72B4E">
      <w:pPr>
        <w:pStyle w:val="Bibliography1"/>
        <w:spacing w:line="480" w:lineRule="auto"/>
        <w:ind w:left="567" w:hanging="567"/>
        <w:pPrChange w:id="131" w:author="Elianne Anthea Albath" w:date="2021-05-18T08:40:00Z">
          <w:pPr>
            <w:pStyle w:val="Bibliography1"/>
            <w:spacing w:line="480" w:lineRule="auto"/>
            <w:ind w:left="0" w:firstLine="567"/>
          </w:pPr>
        </w:pPrChange>
      </w:pPr>
      <w:r w:rsidRPr="00583D29">
        <w:rPr>
          <w:lang w:val="fr-CH"/>
          <w:rPrChange w:id="132" w:author="Robin Brueggemann" w:date="2021-05-26T21:36:00Z">
            <w:rPr/>
          </w:rPrChange>
        </w:rPr>
        <w:t>Pickett, C. L., &amp; Gardner, W. L. (2005</w:t>
      </w:r>
      <w:commentRangeStart w:id="133"/>
      <w:r w:rsidRPr="00583D29">
        <w:rPr>
          <w:lang w:val="fr-CH"/>
          <w:rPrChange w:id="134" w:author="Robin Brueggemann" w:date="2021-05-26T21:36:00Z">
            <w:rPr/>
          </w:rPrChange>
        </w:rPr>
        <w:t xml:space="preserve">). </w:t>
      </w:r>
      <w:r>
        <w:t>The Social Monitoring System: Enhanced Sensitivity to Social Cues as an Adaptive Response to Social Exclusion</w:t>
      </w:r>
      <w:commentRangeEnd w:id="133"/>
      <w:r w:rsidR="00E4702F">
        <w:rPr>
          <w:rStyle w:val="Kommentarzeichen"/>
          <w:rFonts w:cs="Mangal"/>
        </w:rPr>
        <w:commentReference w:id="133"/>
      </w:r>
      <w:r>
        <w:t xml:space="preserve">. In </w:t>
      </w:r>
      <w:r>
        <w:rPr>
          <w:i/>
        </w:rPr>
        <w:t>The social outcast: Ostracism, social exclusion, rejection, and bullying</w:t>
      </w:r>
      <w:r>
        <w:t xml:space="preserve"> (pp. 213–226). Psychology Press.</w:t>
      </w:r>
    </w:p>
    <w:p w14:paraId="5C184F59" w14:textId="77777777" w:rsidR="002C3620" w:rsidRDefault="00F72B4E">
      <w:pPr>
        <w:pStyle w:val="Bibliography1"/>
        <w:spacing w:line="480" w:lineRule="auto"/>
        <w:ind w:left="567" w:hanging="567"/>
        <w:pPrChange w:id="135" w:author="Elianne Anthea Albath" w:date="2021-05-18T08:40:00Z">
          <w:pPr>
            <w:pStyle w:val="Bibliography1"/>
            <w:spacing w:line="480" w:lineRule="auto"/>
            <w:ind w:left="0" w:firstLine="567"/>
          </w:pPr>
        </w:pPrChange>
      </w:pPr>
      <w:r>
        <w:t xml:space="preserve">Pickett, C. L., Gardner, W. L., &amp; Knowles, M. (2004). </w:t>
      </w:r>
      <w:commentRangeStart w:id="136"/>
      <w:r>
        <w:t>Getting a Cue: The Need to Belong and Enhanced Sensitivity to Social Cues</w:t>
      </w:r>
      <w:commentRangeEnd w:id="136"/>
      <w:r w:rsidR="00E4702F">
        <w:rPr>
          <w:rStyle w:val="Kommentarzeichen"/>
          <w:rFonts w:cs="Mangal"/>
        </w:rPr>
        <w:commentReference w:id="136"/>
      </w:r>
      <w:r>
        <w:t xml:space="preserve">. </w:t>
      </w:r>
      <w:r>
        <w:rPr>
          <w:i/>
        </w:rPr>
        <w:t>Personality and Social Psychology Bulletin</w:t>
      </w:r>
      <w:r>
        <w:t xml:space="preserve">, </w:t>
      </w:r>
      <w:r>
        <w:rPr>
          <w:i/>
        </w:rPr>
        <w:t>30</w:t>
      </w:r>
      <w:r>
        <w:t>(9), 1095–1107. https://doi.org/10.1177/0146167203262085</w:t>
      </w:r>
    </w:p>
    <w:p w14:paraId="2BA9015E" w14:textId="77777777" w:rsidR="002C3620" w:rsidRDefault="00F72B4E">
      <w:pPr>
        <w:pStyle w:val="Bibliography1"/>
        <w:spacing w:line="480" w:lineRule="auto"/>
        <w:ind w:left="567" w:hanging="567"/>
        <w:pPrChange w:id="137" w:author="Elianne Anthea Albath" w:date="2021-05-18T08:40:00Z">
          <w:pPr>
            <w:pStyle w:val="Bibliography1"/>
            <w:spacing w:line="480" w:lineRule="auto"/>
            <w:ind w:left="0" w:firstLine="567"/>
          </w:pPr>
        </w:pPrChange>
      </w:pPr>
      <w:r>
        <w:t xml:space="preserve">Poon, K.-T., Chen, Z., &amp; Wong, W.-Y. (2020). </w:t>
      </w:r>
      <w:commentRangeStart w:id="138"/>
      <w:r>
        <w:t xml:space="preserve">Beliefs in Conspiracy Theories Following Ostracism. </w:t>
      </w:r>
      <w:commentRangeEnd w:id="138"/>
      <w:r w:rsidR="00E4702F">
        <w:rPr>
          <w:rStyle w:val="Kommentarzeichen"/>
          <w:rFonts w:cs="Mangal"/>
        </w:rPr>
        <w:commentReference w:id="138"/>
      </w:r>
      <w:r>
        <w:rPr>
          <w:i/>
        </w:rPr>
        <w:t>Personality and Social Psychology Bulletin</w:t>
      </w:r>
      <w:r>
        <w:t xml:space="preserve">, </w:t>
      </w:r>
      <w:r>
        <w:rPr>
          <w:i/>
        </w:rPr>
        <w:t>46</w:t>
      </w:r>
      <w:r>
        <w:t>(8), 1234–1246. https://doi.org/10.1177/0146167219898944</w:t>
      </w:r>
    </w:p>
    <w:p w14:paraId="0DA64C8B" w14:textId="77777777" w:rsidR="002C3620" w:rsidRDefault="00F72B4E">
      <w:pPr>
        <w:pStyle w:val="Bibliography1"/>
        <w:spacing w:line="480" w:lineRule="auto"/>
        <w:ind w:left="567" w:hanging="567"/>
        <w:pPrChange w:id="139" w:author="Elianne Anthea Albath" w:date="2021-05-18T08:40:00Z">
          <w:pPr>
            <w:pStyle w:val="Bibliography1"/>
            <w:spacing w:line="480" w:lineRule="auto"/>
            <w:ind w:left="0" w:firstLine="567"/>
          </w:pPr>
        </w:pPrChange>
      </w:pPr>
      <w:r>
        <w:t xml:space="preserve">Sacco, D. F., Wirth, J. H., </w:t>
      </w:r>
      <w:proofErr w:type="spellStart"/>
      <w:r>
        <w:t>Hugenberg</w:t>
      </w:r>
      <w:proofErr w:type="spellEnd"/>
      <w:r>
        <w:t xml:space="preserve">, K., Chen, Z., &amp; Williams, K. D. (2011). The world in black and white: Ostracism enhances the categorical perception of social information. </w:t>
      </w:r>
      <w:r>
        <w:rPr>
          <w:i/>
        </w:rPr>
        <w:t>Journal of Experimental Social Psychology</w:t>
      </w:r>
      <w:r>
        <w:t xml:space="preserve">, </w:t>
      </w:r>
      <w:r>
        <w:rPr>
          <w:i/>
        </w:rPr>
        <w:t>47</w:t>
      </w:r>
      <w:r>
        <w:t>(4), 836–842. https://doi.org/10.1016/j.jesp.2011.03.001</w:t>
      </w:r>
    </w:p>
    <w:p w14:paraId="3FD3185C" w14:textId="77777777" w:rsidR="002C3620" w:rsidRDefault="00F72B4E">
      <w:pPr>
        <w:pStyle w:val="Bibliography1"/>
        <w:spacing w:line="480" w:lineRule="auto"/>
        <w:ind w:left="567" w:hanging="567"/>
        <w:pPrChange w:id="140" w:author="Elianne Anthea Albath" w:date="2021-05-18T08:40:00Z">
          <w:pPr>
            <w:pStyle w:val="Bibliography1"/>
            <w:spacing w:line="480" w:lineRule="auto"/>
            <w:ind w:left="0" w:firstLine="567"/>
          </w:pPr>
        </w:pPrChange>
      </w:pPr>
      <w:r w:rsidRPr="00583D29">
        <w:lastRenderedPageBreak/>
        <w:t xml:space="preserve">Twenge, J. M., Baumeister, R. F., Tice, D. M., &amp; </w:t>
      </w:r>
      <w:proofErr w:type="spellStart"/>
      <w:r w:rsidRPr="00583D29">
        <w:t>Stucke</w:t>
      </w:r>
      <w:proofErr w:type="spellEnd"/>
      <w:r w:rsidRPr="00583D29">
        <w:t xml:space="preserve">, T. S. (2001). </w:t>
      </w:r>
      <w:r>
        <w:t xml:space="preserve">If you can’t join them, beat them: Effects of social exclusion on aggressive behavior. </w:t>
      </w:r>
      <w:r>
        <w:rPr>
          <w:i/>
        </w:rPr>
        <w:t>Journal of Personality and Social Psychology</w:t>
      </w:r>
      <w:r>
        <w:t xml:space="preserve">, </w:t>
      </w:r>
      <w:r>
        <w:rPr>
          <w:i/>
        </w:rPr>
        <w:t>81</w:t>
      </w:r>
      <w:r>
        <w:t>(6), 1058–1069. https://doi.org/10.1037/0022-3514.81.6.1058</w:t>
      </w:r>
    </w:p>
    <w:p w14:paraId="205A4D2D" w14:textId="77777777" w:rsidR="002C3620" w:rsidRDefault="00F72B4E">
      <w:pPr>
        <w:pStyle w:val="Bibliography1"/>
        <w:spacing w:line="480" w:lineRule="auto"/>
        <w:ind w:left="567" w:hanging="567"/>
        <w:pPrChange w:id="141" w:author="Elianne Anthea Albath" w:date="2021-05-18T08:40:00Z">
          <w:pPr>
            <w:pStyle w:val="Bibliography1"/>
            <w:spacing w:line="480" w:lineRule="auto"/>
            <w:ind w:left="0" w:firstLine="567"/>
          </w:pPr>
        </w:pPrChange>
      </w:pPr>
      <w:r>
        <w:t xml:space="preserve">Twenge, J. M., </w:t>
      </w:r>
      <w:proofErr w:type="spellStart"/>
      <w:r>
        <w:t>Catanese</w:t>
      </w:r>
      <w:proofErr w:type="spellEnd"/>
      <w:r>
        <w:t xml:space="preserve">, K. R., &amp; Baumeister, R. F. (2002). Social exclusion causes self-defeating behavior. </w:t>
      </w:r>
      <w:r>
        <w:rPr>
          <w:i/>
        </w:rPr>
        <w:t>Journal of Personality and Social Psychology</w:t>
      </w:r>
      <w:r>
        <w:t xml:space="preserve">, </w:t>
      </w:r>
      <w:r>
        <w:rPr>
          <w:i/>
        </w:rPr>
        <w:t>83</w:t>
      </w:r>
      <w:r>
        <w:t>(3), 606–615. https://doi.org/10.1037/0022-3514.83.3.606</w:t>
      </w:r>
    </w:p>
    <w:p w14:paraId="434F8353" w14:textId="77777777" w:rsidR="002C3620" w:rsidRDefault="00F72B4E">
      <w:pPr>
        <w:pStyle w:val="Bibliography1"/>
        <w:spacing w:line="480" w:lineRule="auto"/>
        <w:ind w:left="567" w:hanging="567"/>
        <w:pPrChange w:id="142" w:author="Elianne Anthea Albath" w:date="2021-05-18T08:40:00Z">
          <w:pPr>
            <w:pStyle w:val="Bibliography1"/>
            <w:spacing w:line="480" w:lineRule="auto"/>
            <w:ind w:left="0" w:firstLine="567"/>
          </w:pPr>
        </w:pPrChange>
      </w:pPr>
      <w:r>
        <w:t xml:space="preserve">van </w:t>
      </w:r>
      <w:proofErr w:type="spellStart"/>
      <w:r>
        <w:t>Beest</w:t>
      </w:r>
      <w:proofErr w:type="spellEnd"/>
      <w:r>
        <w:t xml:space="preserve">, I., &amp; Williams, K. D. (2006). When inclusion costs and ostracism </w:t>
      </w:r>
      <w:proofErr w:type="gramStart"/>
      <w:r>
        <w:t>pays</w:t>
      </w:r>
      <w:proofErr w:type="gramEnd"/>
      <w:r>
        <w:t xml:space="preserve">, ostracism still hurts. </w:t>
      </w:r>
      <w:r>
        <w:rPr>
          <w:i/>
        </w:rPr>
        <w:t>Journal of Personality and Social Psychology</w:t>
      </w:r>
      <w:r>
        <w:t xml:space="preserve">, </w:t>
      </w:r>
      <w:r>
        <w:rPr>
          <w:i/>
        </w:rPr>
        <w:t>91</w:t>
      </w:r>
      <w:r>
        <w:t>(5), 918–928. https://doi.org/10.1037/0022-3514.91.5.918</w:t>
      </w:r>
    </w:p>
    <w:p w14:paraId="5C6DE809" w14:textId="77777777" w:rsidR="002C3620" w:rsidRDefault="00F72B4E">
      <w:pPr>
        <w:pStyle w:val="Bibliography1"/>
        <w:spacing w:line="480" w:lineRule="auto"/>
        <w:ind w:left="567" w:hanging="567"/>
        <w:pPrChange w:id="143" w:author="Elianne Anthea Albath" w:date="2021-05-18T08:40:00Z">
          <w:pPr>
            <w:pStyle w:val="Bibliography1"/>
            <w:spacing w:line="480" w:lineRule="auto"/>
            <w:ind w:left="0" w:firstLine="567"/>
          </w:pPr>
        </w:pPrChange>
      </w:pPr>
      <w:r>
        <w:t xml:space="preserve">Warburton, W. A., Williams, K. D., &amp; Cairns, D. R. (2006). When ostracism leads to aggression: The moderating effects of control deprivation. </w:t>
      </w:r>
      <w:r>
        <w:rPr>
          <w:i/>
        </w:rPr>
        <w:t>Journal of Experimental Social Psychology</w:t>
      </w:r>
      <w:r>
        <w:t xml:space="preserve">, </w:t>
      </w:r>
      <w:r>
        <w:rPr>
          <w:i/>
        </w:rPr>
        <w:t>42</w:t>
      </w:r>
      <w:r>
        <w:t>(2), 213–220. https://doi.org/10.1016/j.jesp.2005.03.005</w:t>
      </w:r>
    </w:p>
    <w:p w14:paraId="7F6B75C9" w14:textId="77777777" w:rsidR="002C3620" w:rsidRDefault="00F72B4E">
      <w:pPr>
        <w:pStyle w:val="Bibliography1"/>
        <w:spacing w:line="480" w:lineRule="auto"/>
        <w:ind w:left="567" w:hanging="567"/>
        <w:pPrChange w:id="144" w:author="Elianne Anthea Albath" w:date="2021-05-18T08:40:00Z">
          <w:pPr>
            <w:pStyle w:val="Bibliography1"/>
            <w:spacing w:line="480" w:lineRule="auto"/>
            <w:ind w:left="0" w:firstLine="567"/>
          </w:pPr>
        </w:pPrChange>
      </w:pPr>
      <w:r>
        <w:t xml:space="preserve">Williams, K. D. (2007). Ostracism: The Kiss of Social Death. </w:t>
      </w:r>
      <w:r>
        <w:rPr>
          <w:i/>
        </w:rPr>
        <w:t>Social and Personality Psychology Compass</w:t>
      </w:r>
      <w:r>
        <w:t xml:space="preserve">, </w:t>
      </w:r>
      <w:r>
        <w:rPr>
          <w:i/>
        </w:rPr>
        <w:t>1</w:t>
      </w:r>
      <w:r>
        <w:t>(1), 236–247. https://doi.org/10.1111/j.1751-9004.2007.00004.x</w:t>
      </w:r>
    </w:p>
    <w:p w14:paraId="58929C06" w14:textId="77777777" w:rsidR="002C3620" w:rsidRDefault="00F72B4E">
      <w:pPr>
        <w:pStyle w:val="Bibliography1"/>
        <w:spacing w:line="480" w:lineRule="auto"/>
        <w:ind w:left="567" w:hanging="567"/>
        <w:pPrChange w:id="145" w:author="Elianne Anthea Albath" w:date="2021-05-18T08:40:00Z">
          <w:pPr>
            <w:pStyle w:val="Bibliography1"/>
            <w:spacing w:line="480" w:lineRule="auto"/>
            <w:ind w:left="0" w:firstLine="567"/>
          </w:pPr>
        </w:pPrChange>
      </w:pPr>
      <w:r>
        <w:t xml:space="preserve">Williams, K. D., Cheung, C. K. T., &amp; Choi, W. (2000). </w:t>
      </w:r>
      <w:proofErr w:type="spellStart"/>
      <w:r>
        <w:t>Cyberostracism</w:t>
      </w:r>
      <w:proofErr w:type="spellEnd"/>
      <w:r>
        <w:t xml:space="preserve">: Effects of being ignored over the Internet. </w:t>
      </w:r>
      <w:r>
        <w:rPr>
          <w:i/>
        </w:rPr>
        <w:t>Journal of Personality and Social Psychology</w:t>
      </w:r>
      <w:r>
        <w:t xml:space="preserve">, </w:t>
      </w:r>
      <w:r>
        <w:rPr>
          <w:i/>
        </w:rPr>
        <w:t>79</w:t>
      </w:r>
      <w:r>
        <w:t>(5), 748–762. https://doi.org/10.1037/0022-3514.79.5.748</w:t>
      </w:r>
    </w:p>
    <w:p w14:paraId="0B7883B3" w14:textId="77777777" w:rsidR="002C3620" w:rsidRDefault="00F72B4E">
      <w:pPr>
        <w:pStyle w:val="Bibliography1"/>
        <w:spacing w:line="480" w:lineRule="auto"/>
        <w:ind w:left="567" w:hanging="567"/>
        <w:pPrChange w:id="146" w:author="Elianne Anthea Albath" w:date="2021-05-18T08:40:00Z">
          <w:pPr>
            <w:pStyle w:val="Bibliography1"/>
            <w:spacing w:line="480" w:lineRule="auto"/>
            <w:ind w:left="0" w:firstLine="567"/>
          </w:pPr>
        </w:pPrChange>
      </w:pPr>
      <w:r>
        <w:t xml:space="preserve">Williams, K. D., &amp; Jarvis, B. (2006). Cyberball: A program for use in research on interpersonal ostracism and acceptance. </w:t>
      </w:r>
      <w:r>
        <w:rPr>
          <w:i/>
        </w:rPr>
        <w:t>Behavior Research Methods</w:t>
      </w:r>
      <w:r>
        <w:t xml:space="preserve">, </w:t>
      </w:r>
      <w:r>
        <w:rPr>
          <w:i/>
        </w:rPr>
        <w:t>38</w:t>
      </w:r>
      <w:r>
        <w:t>(1), 174–180. https://doi.org/10.3758/BF03192765</w:t>
      </w:r>
    </w:p>
    <w:p w14:paraId="2961249F" w14:textId="77777777" w:rsidR="009F7C66" w:rsidRDefault="009F7C66">
      <w:pPr>
        <w:rPr>
          <w:rFonts w:cs="Mangal"/>
          <w:szCs w:val="21"/>
        </w:rPr>
        <w:sectPr w:rsidR="009F7C66">
          <w:type w:val="continuous"/>
          <w:pgSz w:w="12240" w:h="15840"/>
          <w:pgMar w:top="1134" w:right="1417" w:bottom="1474" w:left="1417" w:header="720" w:footer="1134" w:gutter="0"/>
          <w:cols w:space="0"/>
        </w:sectPr>
      </w:pPr>
    </w:p>
    <w:p w14:paraId="0EC6C341" w14:textId="77777777" w:rsidR="002C3620" w:rsidRDefault="002C3620"/>
    <w:p w14:paraId="7A3D3FC5" w14:textId="77777777" w:rsidR="002C3620" w:rsidRDefault="002C3620"/>
    <w:sectPr w:rsidR="002C3620">
      <w:type w:val="continuous"/>
      <w:pgSz w:w="12240" w:h="15840"/>
      <w:pgMar w:top="1134" w:right="1417" w:bottom="1474" w:left="1417" w:header="720" w:footer="1134" w:gutter="0"/>
      <w:cols w:space="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lianne Anthea Albath" w:date="2021-05-18T08:15:00Z" w:initials="EAA">
    <w:p w14:paraId="7D092864" w14:textId="77777777" w:rsidR="00B06823" w:rsidRDefault="00B06823">
      <w:pPr>
        <w:pStyle w:val="Kommentartext"/>
        <w:rPr>
          <w:lang w:val="de-CH"/>
        </w:rPr>
      </w:pPr>
      <w:r>
        <w:rPr>
          <w:rStyle w:val="Kommentarzeichen"/>
        </w:rPr>
        <w:annotationRef/>
      </w:r>
      <w:r w:rsidRPr="00B06823">
        <w:rPr>
          <w:lang w:val="de-CH"/>
        </w:rPr>
        <w:t>Hier direkt die Vorlage für die Masterarbeit übernehmen</w:t>
      </w:r>
      <w:r>
        <w:rPr>
          <w:lang w:val="de-CH"/>
        </w:rPr>
        <w:t xml:space="preserve"> und dann aber </w:t>
      </w:r>
      <w:proofErr w:type="spellStart"/>
      <w:r>
        <w:rPr>
          <w:lang w:val="de-CH"/>
        </w:rPr>
        <w:t>Proposal</w:t>
      </w:r>
      <w:proofErr w:type="spellEnd"/>
      <w:r>
        <w:rPr>
          <w:lang w:val="de-CH"/>
        </w:rPr>
        <w:t xml:space="preserve"> für Masterarbeit im Titel lassen</w:t>
      </w:r>
    </w:p>
    <w:p w14:paraId="1E76ECE4" w14:textId="3AB50D8D" w:rsidR="00B06823" w:rsidRPr="00B06823" w:rsidRDefault="00B06823">
      <w:pPr>
        <w:pStyle w:val="Kommentartext"/>
        <w:rPr>
          <w:lang w:val="de-CH"/>
        </w:rPr>
      </w:pPr>
      <w:r>
        <w:rPr>
          <w:lang w:val="de-CH"/>
        </w:rPr>
        <w:t>(online unter Dokumente)</w:t>
      </w:r>
    </w:p>
  </w:comment>
  <w:comment w:id="7" w:author="Elianne Anthea Albath" w:date="2021-05-18T08:22:00Z" w:initials="EAA">
    <w:p w14:paraId="23288946" w14:textId="6E37ADA9" w:rsidR="00B06823" w:rsidRPr="00B06823" w:rsidRDefault="00B06823" w:rsidP="00B06823">
      <w:pPr>
        <w:pStyle w:val="Kommentartext"/>
        <w:rPr>
          <w:lang w:val="de-CH"/>
        </w:rPr>
      </w:pPr>
      <w:r>
        <w:rPr>
          <w:rStyle w:val="Kommentarzeichen"/>
        </w:rPr>
        <w:annotationRef/>
      </w:r>
      <w:r w:rsidRPr="00B06823">
        <w:rPr>
          <w:lang w:val="de-CH"/>
        </w:rPr>
        <w:t xml:space="preserve">Wirklich? Ich hatte in Erinnerung, dass sie einfach mehr auf social </w:t>
      </w:r>
      <w:proofErr w:type="spellStart"/>
      <w:r w:rsidRPr="00B06823">
        <w:rPr>
          <w:lang w:val="de-CH"/>
        </w:rPr>
        <w:t>cues</w:t>
      </w:r>
      <w:proofErr w:type="spellEnd"/>
      <w:r w:rsidRPr="00B06823">
        <w:rPr>
          <w:lang w:val="de-CH"/>
        </w:rPr>
        <w:t xml:space="preserve"> achten</w:t>
      </w:r>
      <w:r>
        <w:rPr>
          <w:lang w:val="de-CH"/>
        </w:rPr>
        <w:t xml:space="preserve"> </w:t>
      </w:r>
    </w:p>
  </w:comment>
  <w:comment w:id="8" w:author="Elianne Anthea Albath" w:date="2021-05-18T08:23:00Z" w:initials="EAA">
    <w:p w14:paraId="690E1225" w14:textId="227E149B" w:rsidR="00B06823" w:rsidRPr="00B06823" w:rsidRDefault="00B06823">
      <w:pPr>
        <w:pStyle w:val="Kommentartext"/>
        <w:rPr>
          <w:lang w:val="de-CH"/>
        </w:rPr>
      </w:pPr>
      <w:r>
        <w:rPr>
          <w:rStyle w:val="Kommentarzeichen"/>
        </w:rPr>
        <w:annotationRef/>
      </w:r>
      <w:r w:rsidRPr="00B06823">
        <w:rPr>
          <w:lang w:val="de-CH"/>
        </w:rPr>
        <w:t>Hier dazu sagen, warum das wichtig ist</w:t>
      </w:r>
    </w:p>
  </w:comment>
  <w:comment w:id="9" w:author="Elianne Anthea Albath" w:date="2021-05-18T08:23:00Z" w:initials="EAA">
    <w:p w14:paraId="3067B989" w14:textId="77777777" w:rsidR="00D7636C" w:rsidRDefault="00B06823" w:rsidP="00D7636C">
      <w:pPr>
        <w:pStyle w:val="Kommentartext"/>
        <w:rPr>
          <w:lang w:val="de-CH"/>
        </w:rPr>
      </w:pPr>
      <w:r>
        <w:rPr>
          <w:rStyle w:val="Kommentarzeichen"/>
        </w:rPr>
        <w:annotationRef/>
      </w:r>
      <w:r w:rsidRPr="00B06823">
        <w:rPr>
          <w:lang w:val="de-CH"/>
        </w:rPr>
        <w:t xml:space="preserve">Guter Teaser! Dieser Teil der Arbeit soll aufzeigen, </w:t>
      </w:r>
      <w:r>
        <w:rPr>
          <w:lang w:val="de-CH"/>
        </w:rPr>
        <w:t xml:space="preserve">um was es geht und warum es wichtig ist. Ich finde, du hast schon viele Aspekte drin. Ich würde vorschlagen, du reduzierst den Teil zum </w:t>
      </w:r>
      <w:proofErr w:type="spellStart"/>
      <w:r>
        <w:rPr>
          <w:lang w:val="de-CH"/>
        </w:rPr>
        <w:t>Social</w:t>
      </w:r>
      <w:proofErr w:type="spellEnd"/>
      <w:r>
        <w:rPr>
          <w:lang w:val="de-CH"/>
        </w:rPr>
        <w:t xml:space="preserve"> </w:t>
      </w:r>
      <w:proofErr w:type="spellStart"/>
      <w:r>
        <w:rPr>
          <w:lang w:val="de-CH"/>
        </w:rPr>
        <w:t>monitoring</w:t>
      </w:r>
      <w:proofErr w:type="spellEnd"/>
      <w:r>
        <w:rPr>
          <w:lang w:val="de-CH"/>
        </w:rPr>
        <w:t xml:space="preserve"> </w:t>
      </w:r>
      <w:proofErr w:type="spellStart"/>
      <w:r>
        <w:rPr>
          <w:lang w:val="de-CH"/>
        </w:rPr>
        <w:t>system</w:t>
      </w:r>
      <w:proofErr w:type="spellEnd"/>
      <w:r>
        <w:rPr>
          <w:lang w:val="de-CH"/>
        </w:rPr>
        <w:t xml:space="preserve"> noch etwas und fokussierst noch mehr auf dein Thema. Im Moment sieht es noch mehr nach einer Arbeit zum </w:t>
      </w:r>
      <w:proofErr w:type="spellStart"/>
      <w:r>
        <w:rPr>
          <w:lang w:val="de-CH"/>
        </w:rPr>
        <w:t>Social</w:t>
      </w:r>
      <w:proofErr w:type="spellEnd"/>
      <w:r>
        <w:rPr>
          <w:lang w:val="de-CH"/>
        </w:rPr>
        <w:t xml:space="preserve"> </w:t>
      </w:r>
      <w:proofErr w:type="spellStart"/>
      <w:r>
        <w:rPr>
          <w:lang w:val="de-CH"/>
        </w:rPr>
        <w:t>monitoring</w:t>
      </w:r>
      <w:proofErr w:type="spellEnd"/>
      <w:r>
        <w:rPr>
          <w:lang w:val="de-CH"/>
        </w:rPr>
        <w:t xml:space="preserve"> </w:t>
      </w:r>
      <w:proofErr w:type="spellStart"/>
      <w:r>
        <w:rPr>
          <w:lang w:val="de-CH"/>
        </w:rPr>
        <w:t>system</w:t>
      </w:r>
      <w:proofErr w:type="spellEnd"/>
      <w:r>
        <w:rPr>
          <w:lang w:val="de-CH"/>
        </w:rPr>
        <w:t xml:space="preserve"> aus. Sonst super!</w:t>
      </w:r>
    </w:p>
    <w:p w14:paraId="078FE643" w14:textId="77777777" w:rsidR="00D7636C" w:rsidRDefault="00D7636C" w:rsidP="00D7636C">
      <w:pPr>
        <w:pStyle w:val="Kommentartext"/>
        <w:rPr>
          <w:lang w:val="de-CH"/>
        </w:rPr>
      </w:pPr>
    </w:p>
    <w:p w14:paraId="63CE4AAE" w14:textId="1DDB619F" w:rsidR="00D7636C" w:rsidRPr="00B06823" w:rsidRDefault="00D7636C" w:rsidP="00D7636C">
      <w:pPr>
        <w:pStyle w:val="Kommentartext"/>
        <w:rPr>
          <w:lang w:val="de-CH"/>
        </w:rPr>
      </w:pPr>
      <w:r>
        <w:rPr>
          <w:lang w:val="de-CH"/>
        </w:rPr>
        <w:t xml:space="preserve">Für das </w:t>
      </w:r>
      <w:proofErr w:type="spellStart"/>
      <w:r>
        <w:rPr>
          <w:lang w:val="de-CH"/>
        </w:rPr>
        <w:t>Proposal</w:t>
      </w:r>
      <w:proofErr w:type="spellEnd"/>
      <w:r>
        <w:rPr>
          <w:lang w:val="de-CH"/>
        </w:rPr>
        <w:t xml:space="preserve"> ist das aber schon gut so.</w:t>
      </w:r>
    </w:p>
  </w:comment>
  <w:comment w:id="11" w:author="Elianne Anthea Albath" w:date="2021-05-18T08:25:00Z" w:initials="EAA">
    <w:p w14:paraId="207626BC" w14:textId="03DCCCF3" w:rsidR="00B06823" w:rsidRPr="00D7636C" w:rsidRDefault="00B06823">
      <w:pPr>
        <w:pStyle w:val="Kommentartext"/>
        <w:rPr>
          <w:lang w:val="de-CH"/>
        </w:rPr>
      </w:pPr>
      <w:r>
        <w:rPr>
          <w:rStyle w:val="Kommentarzeichen"/>
        </w:rPr>
        <w:annotationRef/>
      </w:r>
      <w:r w:rsidRPr="00D7636C">
        <w:rPr>
          <w:lang w:val="de-CH"/>
        </w:rPr>
        <w:t>Big Five (Referenz)</w:t>
      </w:r>
    </w:p>
  </w:comment>
  <w:comment w:id="19" w:author="Elianne Anthea Albath" w:date="2021-05-18T08:29:00Z" w:initials="EAA">
    <w:p w14:paraId="05682EB0" w14:textId="403B4991" w:rsidR="00D7636C" w:rsidRPr="00D7636C" w:rsidRDefault="00D7636C">
      <w:pPr>
        <w:pStyle w:val="Kommentartext"/>
        <w:rPr>
          <w:lang w:val="de-CH"/>
        </w:rPr>
      </w:pPr>
      <w:r>
        <w:rPr>
          <w:rStyle w:val="Kommentarzeichen"/>
        </w:rPr>
        <w:annotationRef/>
      </w:r>
      <w:r w:rsidRPr="00D7636C">
        <w:rPr>
          <w:lang w:val="de-CH"/>
        </w:rPr>
        <w:t>Aufgrund von einem Ergebnis würde ich nicht von “</w:t>
      </w:r>
      <w:proofErr w:type="spellStart"/>
      <w:r>
        <w:rPr>
          <w:lang w:val="de-CH"/>
        </w:rPr>
        <w:t>this</w:t>
      </w:r>
      <w:proofErr w:type="spellEnd"/>
      <w:r>
        <w:rPr>
          <w:lang w:val="de-CH"/>
        </w:rPr>
        <w:t xml:space="preserve"> </w:t>
      </w:r>
      <w:proofErr w:type="spellStart"/>
      <w:r>
        <w:rPr>
          <w:lang w:val="de-CH"/>
        </w:rPr>
        <w:t>shows</w:t>
      </w:r>
      <w:proofErr w:type="spellEnd"/>
      <w:r>
        <w:rPr>
          <w:lang w:val="de-CH"/>
        </w:rPr>
        <w:t>» sprechen (max. «</w:t>
      </w:r>
      <w:proofErr w:type="spellStart"/>
      <w:r>
        <w:rPr>
          <w:lang w:val="de-CH"/>
        </w:rPr>
        <w:t>this</w:t>
      </w:r>
      <w:proofErr w:type="spellEnd"/>
      <w:r>
        <w:rPr>
          <w:lang w:val="de-CH"/>
        </w:rPr>
        <w:t xml:space="preserve"> </w:t>
      </w:r>
      <w:proofErr w:type="spellStart"/>
      <w:r>
        <w:rPr>
          <w:lang w:val="de-CH"/>
        </w:rPr>
        <w:t>suggests</w:t>
      </w:r>
      <w:proofErr w:type="spellEnd"/>
      <w:r>
        <w:rPr>
          <w:lang w:val="de-CH"/>
        </w:rPr>
        <w:t>»). Lieber hier noch mehr Befunde anfügen.</w:t>
      </w:r>
    </w:p>
  </w:comment>
  <w:comment w:id="24" w:author="Elianne Anthea Albath" w:date="2021-05-18T08:31:00Z" w:initials="EAA">
    <w:p w14:paraId="0B41D0A4" w14:textId="0B4D6773" w:rsidR="00D7636C" w:rsidRDefault="00D7636C" w:rsidP="00D7636C">
      <w:pPr>
        <w:pStyle w:val="Kommentartext"/>
        <w:ind w:firstLine="0"/>
        <w:rPr>
          <w:lang w:val="de-CH"/>
        </w:rPr>
      </w:pPr>
      <w:r>
        <w:rPr>
          <w:rStyle w:val="Kommentarzeichen"/>
        </w:rPr>
        <w:annotationRef/>
      </w:r>
      <w:r w:rsidRPr="00D7636C">
        <w:rPr>
          <w:lang w:val="de-CH"/>
        </w:rPr>
        <w:t>Normalerweise sehen Personen keine tatsächlichen Persönlichkeits</w:t>
      </w:r>
      <w:r>
        <w:rPr>
          <w:lang w:val="de-CH"/>
        </w:rPr>
        <w:t xml:space="preserve">eigenschaften. Sie erkennen höchstens, welche Aspekte einer Person wie typische Merkmale von Persönlichkeitseigenschaften aussehen. Die Persönlichkeit ist jedoch eher unabhängig vom </w:t>
      </w:r>
      <w:proofErr w:type="spellStart"/>
      <w:r>
        <w:rPr>
          <w:lang w:val="de-CH"/>
        </w:rPr>
        <w:t>aussehen</w:t>
      </w:r>
      <w:proofErr w:type="spellEnd"/>
      <w:r>
        <w:rPr>
          <w:lang w:val="de-CH"/>
        </w:rPr>
        <w:t>.</w:t>
      </w:r>
    </w:p>
    <w:p w14:paraId="33866F3C" w14:textId="77777777" w:rsidR="00D7636C" w:rsidRDefault="00D7636C" w:rsidP="00D7636C">
      <w:pPr>
        <w:pStyle w:val="Kommentartext"/>
        <w:ind w:firstLine="0"/>
        <w:rPr>
          <w:lang w:val="de-CH"/>
        </w:rPr>
      </w:pPr>
    </w:p>
    <w:p w14:paraId="26AB0D80" w14:textId="4CFC6F7A" w:rsidR="00D7636C" w:rsidRPr="00D7636C" w:rsidRDefault="00D7636C" w:rsidP="00D7636C">
      <w:pPr>
        <w:pStyle w:val="Kommentartext"/>
        <w:ind w:firstLine="0"/>
        <w:rPr>
          <w:lang w:val="de-CH"/>
        </w:rPr>
      </w:pPr>
      <w:r>
        <w:rPr>
          <w:lang w:val="de-CH"/>
        </w:rPr>
        <w:t xml:space="preserve">Diese </w:t>
      </w:r>
      <w:proofErr w:type="spellStart"/>
      <w:r>
        <w:rPr>
          <w:lang w:val="de-CH"/>
        </w:rPr>
        <w:t>Ambady</w:t>
      </w:r>
      <w:proofErr w:type="spellEnd"/>
      <w:r>
        <w:rPr>
          <w:lang w:val="de-CH"/>
        </w:rPr>
        <w:t xml:space="preserve"> et al. ist nicht in deiner Referenzliste aufgeführt.</w:t>
      </w:r>
    </w:p>
  </w:comment>
  <w:comment w:id="45" w:author="Elianne Anthea Albath" w:date="2021-05-18T08:37:00Z" w:initials="EAA">
    <w:p w14:paraId="1DD450D1" w14:textId="05D7CE78" w:rsidR="00E4702F" w:rsidRPr="00E4702F" w:rsidRDefault="00E4702F">
      <w:pPr>
        <w:pStyle w:val="Kommentartext"/>
        <w:rPr>
          <w:lang w:val="de-CH"/>
        </w:rPr>
      </w:pPr>
      <w:r>
        <w:rPr>
          <w:rStyle w:val="Kommentarzeichen"/>
        </w:rPr>
        <w:annotationRef/>
      </w:r>
      <w:r w:rsidRPr="00E4702F">
        <w:rPr>
          <w:lang w:val="de-CH"/>
        </w:rPr>
        <w:t>Das würde ich nicht schreiben. Nur weil etwas noch nie gemacht wurde, ist es nicht zwingend relevant</w:t>
      </w:r>
      <w:r>
        <w:rPr>
          <w:lang w:val="de-CH"/>
        </w:rPr>
        <w:t>. Der nächste Satz ist spannender.</w:t>
      </w:r>
    </w:p>
  </w:comment>
  <w:comment w:id="48" w:author="Elianne Anthea Albath" w:date="2021-05-18T08:38:00Z" w:initials="EAA">
    <w:p w14:paraId="06B29391" w14:textId="73314847" w:rsidR="00E4702F" w:rsidRPr="00E4702F" w:rsidRDefault="00E4702F">
      <w:pPr>
        <w:pStyle w:val="Kommentartext"/>
        <w:rPr>
          <w:lang w:val="de-CH"/>
        </w:rPr>
      </w:pPr>
      <w:r>
        <w:rPr>
          <w:rStyle w:val="Kommentarzeichen"/>
        </w:rPr>
        <w:annotationRef/>
      </w:r>
      <w:r w:rsidRPr="00E4702F">
        <w:rPr>
          <w:lang w:val="de-CH"/>
        </w:rPr>
        <w:t>Guter Überblick! Was mir hier noch fehlt ist</w:t>
      </w:r>
      <w:r>
        <w:rPr>
          <w:lang w:val="de-CH"/>
        </w:rPr>
        <w:t xml:space="preserve"> die Struktur deiner Arbeit. Am besten, du fügst schon Unterkapitel ein, wie du später deine Arbeit gliedern möchtest. Es muss für das </w:t>
      </w:r>
      <w:proofErr w:type="spellStart"/>
      <w:r>
        <w:rPr>
          <w:lang w:val="de-CH"/>
        </w:rPr>
        <w:t>Proposal</w:t>
      </w:r>
      <w:proofErr w:type="spellEnd"/>
      <w:r>
        <w:rPr>
          <w:lang w:val="de-CH"/>
        </w:rPr>
        <w:t xml:space="preserve"> auch kein kompletter Fliesstext sein. Du könntest auch bei manchen Unterkapiteln Stichpunkte schreiben.</w:t>
      </w:r>
    </w:p>
  </w:comment>
  <w:comment w:id="59" w:author="Elianne Anthea Albath" w:date="2021-05-18T08:46:00Z" w:initials="EAA">
    <w:p w14:paraId="31A01292" w14:textId="6AC0C2C1" w:rsidR="00E4702F" w:rsidRPr="00E4702F" w:rsidRDefault="00E4702F">
      <w:pPr>
        <w:pStyle w:val="Kommentartext"/>
        <w:rPr>
          <w:lang w:val="de-CH"/>
        </w:rPr>
      </w:pPr>
      <w:r>
        <w:rPr>
          <w:rStyle w:val="Kommentarzeichen"/>
        </w:rPr>
        <w:annotationRef/>
      </w:r>
      <w:r w:rsidRPr="00E4702F">
        <w:rPr>
          <w:lang w:val="de-CH"/>
        </w:rPr>
        <w:t>Oben schreibst du nur von Ex</w:t>
      </w:r>
      <w:r>
        <w:rPr>
          <w:lang w:val="de-CH"/>
        </w:rPr>
        <w:t>traversion. Referenz fehlt im Verzeichnis</w:t>
      </w:r>
    </w:p>
  </w:comment>
  <w:comment w:id="60" w:author="Elianne Anthea Albath" w:date="2021-05-18T08:46:00Z" w:initials="EAA">
    <w:p w14:paraId="7FFC524E" w14:textId="38EC4C77" w:rsidR="00E4702F" w:rsidRPr="00E4702F" w:rsidRDefault="00E4702F">
      <w:pPr>
        <w:pStyle w:val="Kommentartext"/>
        <w:rPr>
          <w:lang w:val="de-CH"/>
        </w:rPr>
      </w:pPr>
      <w:r>
        <w:rPr>
          <w:rStyle w:val="Kommentarzeichen"/>
        </w:rPr>
        <w:annotationRef/>
      </w:r>
      <w:r w:rsidRPr="00E4702F">
        <w:rPr>
          <w:lang w:val="de-CH"/>
        </w:rPr>
        <w:t xml:space="preserve">Gut </w:t>
      </w:r>
      <w:r>
        <w:rPr>
          <w:lang w:val="de-CH"/>
        </w:rPr>
        <w:t>beschrieben! Besser wäre, du schreibst für alle Traits eine klare Begründung auf. Sonst wäre deine Studie ja nur eine Replikation früherer Befunde.</w:t>
      </w:r>
    </w:p>
  </w:comment>
  <w:comment w:id="61" w:author="Elianne Anthea Albath" w:date="2021-05-18T08:47:00Z" w:initials="EAA">
    <w:p w14:paraId="5C3E5230" w14:textId="67077033" w:rsidR="00E4702F" w:rsidRPr="00E4702F" w:rsidRDefault="00E4702F">
      <w:pPr>
        <w:pStyle w:val="Kommentartext"/>
        <w:rPr>
          <w:lang w:val="de-CH"/>
        </w:rPr>
      </w:pPr>
      <w:r>
        <w:rPr>
          <w:rStyle w:val="Kommentarzeichen"/>
        </w:rPr>
        <w:annotationRef/>
      </w:r>
      <w:r w:rsidRPr="00E4702F">
        <w:rPr>
          <w:lang w:val="de-CH"/>
        </w:rPr>
        <w:t xml:space="preserve">Hier würde ich </w:t>
      </w:r>
      <w:r>
        <w:rPr>
          <w:lang w:val="de-CH"/>
        </w:rPr>
        <w:t xml:space="preserve">für die Traits separate Hypothesen </w:t>
      </w:r>
      <w:r w:rsidR="00572C98">
        <w:rPr>
          <w:lang w:val="de-CH"/>
        </w:rPr>
        <w:t xml:space="preserve">schreiben. Du könntest vor jeder Hypothese eine kurze Erklärung abgeben (so wie du es für </w:t>
      </w:r>
      <w:proofErr w:type="spellStart"/>
      <w:r w:rsidR="00572C98">
        <w:rPr>
          <w:lang w:val="de-CH"/>
        </w:rPr>
        <w:t>Openness</w:t>
      </w:r>
      <w:proofErr w:type="spellEnd"/>
      <w:r w:rsidR="00572C98">
        <w:rPr>
          <w:lang w:val="de-CH"/>
        </w:rPr>
        <w:t xml:space="preserve"> getan hast).</w:t>
      </w:r>
    </w:p>
  </w:comment>
  <w:comment w:id="62" w:author="Elianne Anthea Albath" w:date="2021-05-18T08:49:00Z" w:initials="EAA">
    <w:p w14:paraId="40A636BA" w14:textId="1DFA9662" w:rsidR="00572C98" w:rsidRPr="00572C98" w:rsidRDefault="00572C98">
      <w:pPr>
        <w:pStyle w:val="Kommentartext"/>
        <w:rPr>
          <w:lang w:val="de-CH"/>
        </w:rPr>
      </w:pPr>
      <w:r>
        <w:rPr>
          <w:rStyle w:val="Kommentarzeichen"/>
        </w:rPr>
        <w:annotationRef/>
      </w:r>
      <w:r w:rsidRPr="00572C98">
        <w:rPr>
          <w:lang w:val="de-CH"/>
        </w:rPr>
        <w:t xml:space="preserve">Diesen Teil habe ich </w:t>
      </w:r>
      <w:proofErr w:type="gramStart"/>
      <w:r w:rsidRPr="00572C98">
        <w:rPr>
          <w:lang w:val="de-CH"/>
        </w:rPr>
        <w:t>in der Intro</w:t>
      </w:r>
      <w:proofErr w:type="gramEnd"/>
      <w:r w:rsidRPr="00572C98">
        <w:rPr>
          <w:lang w:val="de-CH"/>
        </w:rPr>
        <w:t xml:space="preserve"> noch nicht so sehr heraus</w:t>
      </w:r>
      <w:r>
        <w:rPr>
          <w:lang w:val="de-CH"/>
        </w:rPr>
        <w:t>gelesen. Schon früher konkreter einführen.</w:t>
      </w:r>
    </w:p>
  </w:comment>
  <w:comment w:id="63" w:author="Elianne Anthea Albath" w:date="2021-05-18T08:48:00Z" w:initials="EAA">
    <w:p w14:paraId="23683E7A" w14:textId="2D05554D" w:rsidR="00572C98" w:rsidRPr="00572C98" w:rsidRDefault="00572C98">
      <w:pPr>
        <w:pStyle w:val="Kommentartext"/>
        <w:rPr>
          <w:lang w:val="de-CH"/>
        </w:rPr>
      </w:pPr>
      <w:r>
        <w:rPr>
          <w:rStyle w:val="Kommentarzeichen"/>
        </w:rPr>
        <w:annotationRef/>
      </w:r>
      <w:r w:rsidRPr="00572C98">
        <w:rPr>
          <w:lang w:val="de-CH"/>
        </w:rPr>
        <w:t>Nicht wirklich korrekt, nur extre</w:t>
      </w:r>
      <w:r>
        <w:rPr>
          <w:lang w:val="de-CH"/>
        </w:rPr>
        <w:t>me. Die Ratings für die Bilder sind ja nicht die Extreme, nur die Manipulation ist.</w:t>
      </w:r>
    </w:p>
  </w:comment>
  <w:comment w:id="64" w:author="Elianne Anthea Albath" w:date="2021-05-18T08:50:00Z" w:initials="EAA">
    <w:p w14:paraId="455047F2" w14:textId="77777777" w:rsidR="00572C98" w:rsidRDefault="00572C98">
      <w:pPr>
        <w:pStyle w:val="Kommentartext"/>
        <w:rPr>
          <w:lang w:val="de-CH"/>
        </w:rPr>
      </w:pPr>
      <w:r>
        <w:rPr>
          <w:rStyle w:val="Kommentarzeichen"/>
        </w:rPr>
        <w:annotationRef/>
      </w:r>
      <w:r w:rsidRPr="00572C98">
        <w:rPr>
          <w:lang w:val="de-CH"/>
        </w:rPr>
        <w:t xml:space="preserve">Nicht </w:t>
      </w:r>
      <w:proofErr w:type="spellStart"/>
      <w:r w:rsidRPr="00572C98">
        <w:rPr>
          <w:lang w:val="de-CH"/>
        </w:rPr>
        <w:t>better</w:t>
      </w:r>
      <w:proofErr w:type="spellEnd"/>
      <w:r w:rsidRPr="00572C98">
        <w:rPr>
          <w:lang w:val="de-CH"/>
        </w:rPr>
        <w:t>.</w:t>
      </w:r>
      <w:r>
        <w:rPr>
          <w:lang w:val="de-CH"/>
        </w:rPr>
        <w:t xml:space="preserve"> Max. extremer! Diese Hypothese unbedingt anpassen, das hat schon für viel Verwirrung in der Diskussion im </w:t>
      </w:r>
      <w:proofErr w:type="spellStart"/>
      <w:r>
        <w:rPr>
          <w:lang w:val="de-CH"/>
        </w:rPr>
        <w:t>Kolloq</w:t>
      </w:r>
      <w:proofErr w:type="spellEnd"/>
      <w:r>
        <w:rPr>
          <w:lang w:val="de-CH"/>
        </w:rPr>
        <w:t xml:space="preserve"> gesorgt.</w:t>
      </w:r>
    </w:p>
    <w:p w14:paraId="3167EBA5" w14:textId="217B756C" w:rsidR="00572C98" w:rsidRPr="00572C98" w:rsidRDefault="00572C98">
      <w:pPr>
        <w:pStyle w:val="Kommentartext"/>
        <w:rPr>
          <w:lang w:val="de-CH"/>
        </w:rPr>
      </w:pPr>
      <w:r>
        <w:rPr>
          <w:lang w:val="de-CH"/>
        </w:rPr>
        <w:t>Sonst denkt ein Leser, Ausgeschlossene können die «wahre» Persönlichkeit am Aussehen erkennen.</w:t>
      </w:r>
    </w:p>
  </w:comment>
  <w:comment w:id="79" w:author="Elianne Anthea Albath" w:date="2021-05-18T08:54:00Z" w:initials="EAA">
    <w:p w14:paraId="54461089" w14:textId="225B9F79" w:rsidR="00572C98" w:rsidRPr="00572C98" w:rsidRDefault="00572C98">
      <w:pPr>
        <w:pStyle w:val="Kommentartext"/>
      </w:pPr>
      <w:r>
        <w:rPr>
          <w:rStyle w:val="Kommentarzeichen"/>
        </w:rPr>
        <w:annotationRef/>
      </w:r>
      <w:r w:rsidRPr="00572C98">
        <w:rPr>
          <w:lang w:val="de-CH"/>
        </w:rPr>
        <w:t xml:space="preserve">Ich würde hier zuerst </w:t>
      </w:r>
      <w:proofErr w:type="spellStart"/>
      <w:r w:rsidRPr="00572C98">
        <w:rPr>
          <w:lang w:val="de-CH"/>
        </w:rPr>
        <w:t>Inclusion</w:t>
      </w:r>
      <w:proofErr w:type="spellEnd"/>
      <w:r w:rsidRPr="00572C98">
        <w:rPr>
          <w:lang w:val="de-CH"/>
        </w:rPr>
        <w:t xml:space="preserve"> </w:t>
      </w:r>
      <w:r>
        <w:rPr>
          <w:lang w:val="de-CH"/>
        </w:rPr>
        <w:t xml:space="preserve">erklären. </w:t>
      </w:r>
      <w:r w:rsidRPr="00572C98">
        <w:t>Ball-tossing game, equal share of ba</w:t>
      </w:r>
      <w:r>
        <w:t>ll-tosses. Excluded receive the ball only twice in the beginning and then not anymore.</w:t>
      </w:r>
    </w:p>
  </w:comment>
  <w:comment w:id="80" w:author="Elianne Anthea Albath" w:date="2021-05-18T08:55:00Z" w:initials="EAA">
    <w:p w14:paraId="30019E21" w14:textId="31BFBD02" w:rsidR="00572C98" w:rsidRPr="00572C98" w:rsidRDefault="00572C98">
      <w:pPr>
        <w:pStyle w:val="Kommentartext"/>
      </w:pPr>
      <w:r>
        <w:rPr>
          <w:rStyle w:val="Kommentarzeichen"/>
        </w:rPr>
        <w:annotationRef/>
      </w:r>
      <w:r w:rsidRPr="00572C98">
        <w:rPr>
          <w:lang w:val="de-CH"/>
        </w:rPr>
        <w:t>Präzis</w:t>
      </w:r>
      <w:r>
        <w:rPr>
          <w:lang w:val="de-CH"/>
        </w:rPr>
        <w:t xml:space="preserve">er schreiben, was sie hier ausfüllen. </w:t>
      </w:r>
      <w:proofErr w:type="gramStart"/>
      <w:r w:rsidRPr="00572C98">
        <w:t>E.g.</w:t>
      </w:r>
      <w:proofErr w:type="gramEnd"/>
      <w:r w:rsidRPr="00572C98">
        <w:t xml:space="preserve"> ppts are aske</w:t>
      </w:r>
      <w:r>
        <w:t xml:space="preserve">d to report their need satisfaction (REF </w:t>
      </w:r>
      <w:proofErr w:type="spellStart"/>
      <w:r>
        <w:t>Fragebogen</w:t>
      </w:r>
      <w:proofErr w:type="spellEnd"/>
      <w:r>
        <w:t>)</w:t>
      </w:r>
    </w:p>
  </w:comment>
  <w:comment w:id="81" w:author="Elianne Anthea Albath" w:date="2021-05-18T08:56:00Z" w:initials="EAA">
    <w:p w14:paraId="23C2C0CF" w14:textId="72E537EF" w:rsidR="00572C98" w:rsidRPr="00572C98" w:rsidRDefault="00572C98">
      <w:pPr>
        <w:pStyle w:val="Kommentartext"/>
        <w:rPr>
          <w:lang w:val="de-CH"/>
        </w:rPr>
      </w:pPr>
      <w:r>
        <w:rPr>
          <w:rStyle w:val="Kommentarzeichen"/>
        </w:rPr>
        <w:annotationRef/>
      </w:r>
      <w:r w:rsidRPr="00572C98">
        <w:rPr>
          <w:lang w:val="de-CH"/>
        </w:rPr>
        <w:t>Hast du dir hier das Paper</w:t>
      </w:r>
      <w:r>
        <w:rPr>
          <w:lang w:val="de-CH"/>
        </w:rPr>
        <w:t xml:space="preserve"> angesehen, welches Mariela geschickt hat?</w:t>
      </w:r>
    </w:p>
  </w:comment>
  <w:comment w:id="87" w:author="Elianne Anthea Albath" w:date="2021-05-18T08:58:00Z" w:initials="EAA">
    <w:p w14:paraId="20F1BC8A" w14:textId="3DF56F8F" w:rsidR="001D7278" w:rsidRPr="001D7278" w:rsidRDefault="001D7278">
      <w:pPr>
        <w:pStyle w:val="Kommentartext"/>
        <w:rPr>
          <w:lang w:val="de-CH"/>
        </w:rPr>
      </w:pPr>
      <w:r>
        <w:rPr>
          <w:rStyle w:val="Kommentarzeichen"/>
        </w:rPr>
        <w:annotationRef/>
      </w:r>
      <w:r w:rsidRPr="001D7278">
        <w:rPr>
          <w:lang w:val="de-CH"/>
        </w:rPr>
        <w:t xml:space="preserve">Auch hier </w:t>
      </w:r>
      <w:proofErr w:type="spellStart"/>
      <w:r w:rsidRPr="001D7278">
        <w:rPr>
          <w:lang w:val="de-CH"/>
        </w:rPr>
        <w:t>questionnaire</w:t>
      </w:r>
      <w:proofErr w:type="spellEnd"/>
      <w:r w:rsidRPr="001D7278">
        <w:rPr>
          <w:lang w:val="de-CH"/>
        </w:rPr>
        <w:t xml:space="preserve"> weglassen, nur </w:t>
      </w:r>
      <w:r>
        <w:rPr>
          <w:lang w:val="de-CH"/>
        </w:rPr>
        <w:t xml:space="preserve">genau sagen, was sie ausfüllen + </w:t>
      </w:r>
      <w:proofErr w:type="spellStart"/>
      <w:r>
        <w:rPr>
          <w:lang w:val="de-CH"/>
        </w:rPr>
        <w:t>Ref</w:t>
      </w:r>
      <w:proofErr w:type="spellEnd"/>
      <w:r>
        <w:rPr>
          <w:lang w:val="de-CH"/>
        </w:rPr>
        <w:t xml:space="preserve"> zum Fragebogen.</w:t>
      </w:r>
    </w:p>
  </w:comment>
  <w:comment w:id="89" w:author="Elianne Anthea Albath" w:date="2021-05-18T08:59:00Z" w:initials="EAA">
    <w:p w14:paraId="0BC5A19C" w14:textId="4BDDF207" w:rsidR="001D7278" w:rsidRPr="001D7278" w:rsidRDefault="001D7278">
      <w:pPr>
        <w:pStyle w:val="Kommentartext"/>
        <w:rPr>
          <w:lang w:val="de-CH"/>
        </w:rPr>
      </w:pPr>
      <w:r>
        <w:rPr>
          <w:rStyle w:val="Kommentarzeichen"/>
        </w:rPr>
        <w:annotationRef/>
      </w:r>
      <w:r w:rsidRPr="001D7278">
        <w:rPr>
          <w:lang w:val="de-CH"/>
        </w:rPr>
        <w:t xml:space="preserve">Direkt von </w:t>
      </w:r>
      <w:proofErr w:type="spellStart"/>
      <w:r w:rsidRPr="001D7278">
        <w:rPr>
          <w:lang w:val="de-CH"/>
        </w:rPr>
        <w:t>Inclusion</w:t>
      </w:r>
      <w:proofErr w:type="spellEnd"/>
      <w:r w:rsidRPr="001D7278">
        <w:rPr>
          <w:lang w:val="de-CH"/>
        </w:rPr>
        <w:t xml:space="preserve"> und </w:t>
      </w:r>
      <w:proofErr w:type="spellStart"/>
      <w:r w:rsidRPr="001D7278">
        <w:rPr>
          <w:lang w:val="de-CH"/>
        </w:rPr>
        <w:t>Exclusion</w:t>
      </w:r>
      <w:proofErr w:type="spellEnd"/>
      <w:r w:rsidRPr="001D7278">
        <w:rPr>
          <w:lang w:val="de-CH"/>
        </w:rPr>
        <w:t xml:space="preserve"> sprechen</w:t>
      </w:r>
    </w:p>
  </w:comment>
  <w:comment w:id="94" w:author="Elianne Anthea Albath" w:date="2021-05-26T13:41:00Z" w:initials="EAA">
    <w:p w14:paraId="5ADEBB0E" w14:textId="77777777" w:rsidR="00C61DCC" w:rsidRDefault="00C61DCC" w:rsidP="00C61DCC">
      <w:pPr>
        <w:pStyle w:val="Kommentartext"/>
        <w:rPr>
          <w:lang w:val="de-CH"/>
        </w:rPr>
      </w:pPr>
      <w:r>
        <w:rPr>
          <w:rStyle w:val="Kommentarzeichen"/>
        </w:rPr>
        <w:annotationRef/>
      </w:r>
      <w:r w:rsidRPr="007A7C7D">
        <w:rPr>
          <w:lang w:val="de-CH"/>
        </w:rPr>
        <w:t xml:space="preserve">Haben die nicht genau das gemacht, was du in deiner Studie vorhast? </w:t>
      </w:r>
      <w:r>
        <w:rPr>
          <w:lang w:val="de-CH"/>
        </w:rPr>
        <w:t>Dann kannst du nicht schreiben, dass das noch nie so gemacht wurde</w:t>
      </w:r>
    </w:p>
    <w:p w14:paraId="2DBAF4E2" w14:textId="77777777" w:rsidR="00C61DCC" w:rsidRDefault="00C61DCC" w:rsidP="00C61DCC">
      <w:pPr>
        <w:pStyle w:val="Kommentartext"/>
        <w:rPr>
          <w:lang w:val="de-CH"/>
        </w:rPr>
      </w:pPr>
    </w:p>
    <w:p w14:paraId="7851520C" w14:textId="77777777" w:rsidR="00C61DCC" w:rsidRPr="007A7C7D" w:rsidRDefault="00C61DCC" w:rsidP="00C61DCC">
      <w:pPr>
        <w:pStyle w:val="Kommentartext"/>
        <w:rPr>
          <w:lang w:val="de-CH"/>
        </w:rPr>
      </w:pPr>
      <w:r>
        <w:rPr>
          <w:lang w:val="de-CH"/>
        </w:rPr>
        <w:t xml:space="preserve">Die Analysemethode ist so aber für deine ersten Hypothesen sehr einfach für dich zu übernehmen. </w:t>
      </w:r>
    </w:p>
  </w:comment>
  <w:comment w:id="100" w:author="Elianne Anthea Albath" w:date="2021-05-18T08:40:00Z" w:initials="EAA">
    <w:p w14:paraId="769E2D26" w14:textId="479EF115" w:rsidR="00E4702F" w:rsidRPr="00E4702F" w:rsidRDefault="00E4702F">
      <w:pPr>
        <w:pStyle w:val="Kommentartext"/>
        <w:rPr>
          <w:lang w:val="de-CH"/>
        </w:rPr>
      </w:pPr>
      <w:r>
        <w:rPr>
          <w:rStyle w:val="Kommentarzeichen"/>
        </w:rPr>
        <w:annotationRef/>
      </w:r>
      <w:r w:rsidRPr="00E4702F">
        <w:rPr>
          <w:lang w:val="de-CH"/>
        </w:rPr>
        <w:t>Einzug hängend, nicht umgekehrt (so wie im Fliesstext oben)</w:t>
      </w:r>
      <w:r>
        <w:rPr>
          <w:lang w:val="de-CH"/>
        </w:rPr>
        <w:t>. Einige Referenzen aus deinem Text fehlen hier, das am besten von Anfang an gut kontrollieren.</w:t>
      </w:r>
    </w:p>
  </w:comment>
  <w:comment w:id="117" w:author="Elianne Anthea Albath" w:date="2021-05-18T08:41:00Z" w:initials="EAA">
    <w:p w14:paraId="379385CD" w14:textId="28424ADA" w:rsidR="00E4702F" w:rsidRDefault="00E4702F">
      <w:pPr>
        <w:pStyle w:val="Kommentartext"/>
      </w:pPr>
      <w:r>
        <w:rPr>
          <w:rStyle w:val="Kommentarzeichen"/>
        </w:rPr>
        <w:annotationRef/>
      </w:r>
      <w:r>
        <w:t>Is ostracism by a despised outgroup…: A replication …</w:t>
      </w:r>
    </w:p>
  </w:comment>
  <w:comment w:id="119" w:author="Elianne Anthea Albath" w:date="2021-05-18T08:42:00Z" w:initials="EAA">
    <w:p w14:paraId="123E5953" w14:textId="03EB9797" w:rsidR="00E4702F" w:rsidRDefault="00E4702F">
      <w:pPr>
        <w:pStyle w:val="Kommentartext"/>
      </w:pPr>
      <w:r>
        <w:rPr>
          <w:rStyle w:val="Kommentarzeichen"/>
        </w:rPr>
        <w:annotationRef/>
      </w:r>
      <w:r>
        <w:t>Social exclusion and selective memory: How the …</w:t>
      </w:r>
    </w:p>
  </w:comment>
  <w:comment w:id="121" w:author="Elianne Anthea Albath" w:date="2021-05-18T08:42:00Z" w:initials="EAA">
    <w:p w14:paraId="00232AD7" w14:textId="07220C48" w:rsidR="00E4702F" w:rsidRPr="00583D29" w:rsidRDefault="00E4702F">
      <w:pPr>
        <w:pStyle w:val="Kommentartext"/>
        <w:rPr>
          <w:lang w:val="de-CH"/>
        </w:rPr>
      </w:pPr>
      <w:r>
        <w:rPr>
          <w:rStyle w:val="Kommentarzeichen"/>
        </w:rPr>
        <w:annotationRef/>
      </w:r>
      <w:r w:rsidRPr="00583D29">
        <w:rPr>
          <w:lang w:val="de-CH"/>
        </w:rPr>
        <w:t>Wie oben</w:t>
      </w:r>
    </w:p>
  </w:comment>
  <w:comment w:id="123" w:author="Elianne Anthea Albath" w:date="2021-05-18T08:42:00Z" w:initials="EAA">
    <w:p w14:paraId="403DEC97" w14:textId="57E24D7B" w:rsidR="00E4702F" w:rsidRPr="00583D29" w:rsidRDefault="00E4702F">
      <w:pPr>
        <w:pStyle w:val="Kommentartext"/>
        <w:rPr>
          <w:lang w:val="de-CH"/>
        </w:rPr>
      </w:pPr>
      <w:r>
        <w:rPr>
          <w:rStyle w:val="Kommentarzeichen"/>
        </w:rPr>
        <w:annotationRef/>
      </w:r>
      <w:r w:rsidRPr="00583D29">
        <w:rPr>
          <w:lang w:val="de-CH"/>
        </w:rPr>
        <w:t>Seitenzahl überprüfen</w:t>
      </w:r>
    </w:p>
  </w:comment>
  <w:comment w:id="133" w:author="Elianne Anthea Albath" w:date="2021-05-18T08:42:00Z" w:initials="EAA">
    <w:p w14:paraId="1FC35EE6" w14:textId="76D462A5" w:rsidR="00E4702F" w:rsidRPr="00583D29" w:rsidRDefault="00E4702F">
      <w:pPr>
        <w:pStyle w:val="Kommentartext"/>
        <w:rPr>
          <w:lang w:val="de-CH"/>
        </w:rPr>
      </w:pPr>
      <w:r>
        <w:rPr>
          <w:rStyle w:val="Kommentarzeichen"/>
        </w:rPr>
        <w:annotationRef/>
      </w:r>
      <w:r w:rsidRPr="00583D29">
        <w:rPr>
          <w:lang w:val="de-CH"/>
        </w:rPr>
        <w:t>Gross- und Kleinschreibung</w:t>
      </w:r>
    </w:p>
  </w:comment>
  <w:comment w:id="136" w:author="Elianne Anthea Albath" w:date="2021-05-18T08:43:00Z" w:initials="EAA">
    <w:p w14:paraId="35F78760" w14:textId="02EE9BC8" w:rsidR="00E4702F" w:rsidRDefault="00E4702F">
      <w:pPr>
        <w:pStyle w:val="Kommentartext"/>
      </w:pPr>
      <w:r>
        <w:rPr>
          <w:rStyle w:val="Kommentarzeichen"/>
        </w:rPr>
        <w:annotationRef/>
      </w:r>
      <w:r>
        <w:t>..</w:t>
      </w:r>
    </w:p>
  </w:comment>
  <w:comment w:id="138" w:author="Elianne Anthea Albath" w:date="2021-05-18T08:43:00Z" w:initials="EAA">
    <w:p w14:paraId="16DB06C0" w14:textId="7453BB10" w:rsidR="00E4702F" w:rsidRDefault="00E4702F">
      <w:pPr>
        <w:pStyle w:val="Kommentartext"/>
      </w:pPr>
      <w:r>
        <w:rPr>
          <w:rStyle w:val="Kommentarzeichen"/>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6ECE4" w15:done="0"/>
  <w15:commentEx w15:paraId="23288946" w15:done="0"/>
  <w15:commentEx w15:paraId="690E1225" w15:done="0"/>
  <w15:commentEx w15:paraId="63CE4AAE" w15:done="0"/>
  <w15:commentEx w15:paraId="207626BC" w15:done="0"/>
  <w15:commentEx w15:paraId="05682EB0" w15:done="0"/>
  <w15:commentEx w15:paraId="26AB0D80" w15:done="0"/>
  <w15:commentEx w15:paraId="1DD450D1" w15:done="0"/>
  <w15:commentEx w15:paraId="06B29391" w15:done="0"/>
  <w15:commentEx w15:paraId="31A01292" w15:done="0"/>
  <w15:commentEx w15:paraId="7FFC524E" w15:done="0"/>
  <w15:commentEx w15:paraId="5C3E5230" w15:done="0"/>
  <w15:commentEx w15:paraId="40A636BA" w15:done="0"/>
  <w15:commentEx w15:paraId="23683E7A" w15:done="0"/>
  <w15:commentEx w15:paraId="3167EBA5" w15:done="0"/>
  <w15:commentEx w15:paraId="54461089" w15:done="0"/>
  <w15:commentEx w15:paraId="30019E21" w15:done="0"/>
  <w15:commentEx w15:paraId="23C2C0CF" w15:done="0"/>
  <w15:commentEx w15:paraId="20F1BC8A" w15:done="0"/>
  <w15:commentEx w15:paraId="0BC5A19C" w15:done="0"/>
  <w15:commentEx w15:paraId="7851520C" w15:done="0"/>
  <w15:commentEx w15:paraId="769E2D26" w15:done="0"/>
  <w15:commentEx w15:paraId="379385CD" w15:done="0"/>
  <w15:commentEx w15:paraId="123E5953" w15:done="0"/>
  <w15:commentEx w15:paraId="00232AD7" w15:done="0"/>
  <w15:commentEx w15:paraId="403DEC97" w15:done="0"/>
  <w15:commentEx w15:paraId="1FC35EE6" w15:done="0"/>
  <w15:commentEx w15:paraId="35F78760" w15:done="0"/>
  <w15:commentEx w15:paraId="16DB06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DF63F" w16cex:dateUtc="2021-05-18T06:15:00Z"/>
  <w16cex:commentExtensible w16cex:durableId="244DF7AC" w16cex:dateUtc="2021-05-18T06:22:00Z"/>
  <w16cex:commentExtensible w16cex:durableId="244DF7FC" w16cex:dateUtc="2021-05-18T06:23:00Z"/>
  <w16cex:commentExtensible w16cex:durableId="244DF81E" w16cex:dateUtc="2021-05-18T06:23:00Z"/>
  <w16cex:commentExtensible w16cex:durableId="244DF88D" w16cex:dateUtc="2021-05-18T06:25:00Z"/>
  <w16cex:commentExtensible w16cex:durableId="244DF96F" w16cex:dateUtc="2021-05-18T06:29:00Z"/>
  <w16cex:commentExtensible w16cex:durableId="244DF9DD" w16cex:dateUtc="2021-05-18T06:31:00Z"/>
  <w16cex:commentExtensible w16cex:durableId="244DFB2F" w16cex:dateUtc="2021-05-18T06:37:00Z"/>
  <w16cex:commentExtensible w16cex:durableId="244DFB68" w16cex:dateUtc="2021-05-18T06:38:00Z"/>
  <w16cex:commentExtensible w16cex:durableId="244DFD52" w16cex:dateUtc="2021-05-18T06:46:00Z"/>
  <w16cex:commentExtensible w16cex:durableId="244DFD7C" w16cex:dateUtc="2021-05-18T06:46:00Z"/>
  <w16cex:commentExtensible w16cex:durableId="244DFDA7" w16cex:dateUtc="2021-05-18T06:47:00Z"/>
  <w16cex:commentExtensible w16cex:durableId="244DFE2A" w16cex:dateUtc="2021-05-18T06:49:00Z"/>
  <w16cex:commentExtensible w16cex:durableId="244DFDF6" w16cex:dateUtc="2021-05-18T06:48:00Z"/>
  <w16cex:commentExtensible w16cex:durableId="244DFE58" w16cex:dateUtc="2021-05-18T06:50:00Z"/>
  <w16cex:commentExtensible w16cex:durableId="244DFF31" w16cex:dateUtc="2021-05-18T06:54:00Z"/>
  <w16cex:commentExtensible w16cex:durableId="244DFF64" w16cex:dateUtc="2021-05-18T06:55:00Z"/>
  <w16cex:commentExtensible w16cex:durableId="244DFFAB" w16cex:dateUtc="2021-05-18T06:56:00Z"/>
  <w16cex:commentExtensible w16cex:durableId="244E0035" w16cex:dateUtc="2021-05-18T06:58:00Z"/>
  <w16cex:commentExtensible w16cex:durableId="244E0070" w16cex:dateUtc="2021-05-18T06:59:00Z"/>
  <w16cex:commentExtensible w16cex:durableId="2458CE9D" w16cex:dateUtc="2021-05-26T11:41:00Z"/>
  <w16cex:commentExtensible w16cex:durableId="244DFC07" w16cex:dateUtc="2021-05-18T06:40:00Z"/>
  <w16cex:commentExtensible w16cex:durableId="244DFC41" w16cex:dateUtc="2021-05-18T06:41:00Z"/>
  <w16cex:commentExtensible w16cex:durableId="244DFC5D" w16cex:dateUtc="2021-05-18T06:42:00Z"/>
  <w16cex:commentExtensible w16cex:durableId="244DFC70" w16cex:dateUtc="2021-05-18T06:42:00Z"/>
  <w16cex:commentExtensible w16cex:durableId="244DFC7D" w16cex:dateUtc="2021-05-18T06:42:00Z"/>
  <w16cex:commentExtensible w16cex:durableId="244DFC8D" w16cex:dateUtc="2021-05-18T06:42:00Z"/>
  <w16cex:commentExtensible w16cex:durableId="244DFC97" w16cex:dateUtc="2021-05-18T06:43:00Z"/>
  <w16cex:commentExtensible w16cex:durableId="244DFC9E" w16cex:dateUtc="2021-05-18T0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6ECE4" w16cid:durableId="244DF63F"/>
  <w16cid:commentId w16cid:paraId="23288946" w16cid:durableId="244DF7AC"/>
  <w16cid:commentId w16cid:paraId="690E1225" w16cid:durableId="244DF7FC"/>
  <w16cid:commentId w16cid:paraId="63CE4AAE" w16cid:durableId="244DF81E"/>
  <w16cid:commentId w16cid:paraId="207626BC" w16cid:durableId="244DF88D"/>
  <w16cid:commentId w16cid:paraId="05682EB0" w16cid:durableId="244DF96F"/>
  <w16cid:commentId w16cid:paraId="26AB0D80" w16cid:durableId="244DF9DD"/>
  <w16cid:commentId w16cid:paraId="1DD450D1" w16cid:durableId="244DFB2F"/>
  <w16cid:commentId w16cid:paraId="06B29391" w16cid:durableId="244DFB68"/>
  <w16cid:commentId w16cid:paraId="31A01292" w16cid:durableId="244DFD52"/>
  <w16cid:commentId w16cid:paraId="7FFC524E" w16cid:durableId="244DFD7C"/>
  <w16cid:commentId w16cid:paraId="5C3E5230" w16cid:durableId="244DFDA7"/>
  <w16cid:commentId w16cid:paraId="40A636BA" w16cid:durableId="244DFE2A"/>
  <w16cid:commentId w16cid:paraId="23683E7A" w16cid:durableId="244DFDF6"/>
  <w16cid:commentId w16cid:paraId="3167EBA5" w16cid:durableId="244DFE58"/>
  <w16cid:commentId w16cid:paraId="54461089" w16cid:durableId="244DFF31"/>
  <w16cid:commentId w16cid:paraId="30019E21" w16cid:durableId="244DFF64"/>
  <w16cid:commentId w16cid:paraId="23C2C0CF" w16cid:durableId="244DFFAB"/>
  <w16cid:commentId w16cid:paraId="20F1BC8A" w16cid:durableId="244E0035"/>
  <w16cid:commentId w16cid:paraId="0BC5A19C" w16cid:durableId="244E0070"/>
  <w16cid:commentId w16cid:paraId="7851520C" w16cid:durableId="2458CE9D"/>
  <w16cid:commentId w16cid:paraId="769E2D26" w16cid:durableId="244DFC07"/>
  <w16cid:commentId w16cid:paraId="379385CD" w16cid:durableId="244DFC41"/>
  <w16cid:commentId w16cid:paraId="123E5953" w16cid:durableId="244DFC5D"/>
  <w16cid:commentId w16cid:paraId="00232AD7" w16cid:durableId="244DFC70"/>
  <w16cid:commentId w16cid:paraId="403DEC97" w16cid:durableId="244DFC7D"/>
  <w16cid:commentId w16cid:paraId="1FC35EE6" w16cid:durableId="244DFC8D"/>
  <w16cid:commentId w16cid:paraId="35F78760" w16cid:durableId="244DFC97"/>
  <w16cid:commentId w16cid:paraId="16DB06C0" w16cid:durableId="244DFC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E8C51" w14:textId="77777777" w:rsidR="00D16C40" w:rsidRDefault="00D16C40">
      <w:pPr>
        <w:spacing w:line="240" w:lineRule="auto"/>
      </w:pPr>
      <w:r>
        <w:separator/>
      </w:r>
    </w:p>
  </w:endnote>
  <w:endnote w:type="continuationSeparator" w:id="0">
    <w:p w14:paraId="042B8FC4" w14:textId="77777777" w:rsidR="00D16C40" w:rsidRDefault="00D16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nux Libertine O">
    <w:altName w:val="Cambria"/>
    <w:charset w:val="00"/>
    <w:family w:val="auto"/>
    <w:pitch w:val="variable"/>
  </w:font>
  <w:font w:name="Times New Roman">
    <w:panose1 w:val="02020603050405020304"/>
    <w:charset w:val="00"/>
    <w:family w:val="roman"/>
    <w:pitch w:val="variable"/>
    <w:sig w:usb0="E0002AFF" w:usb1="C0007841"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dvGulliv-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dvOT596495f2">
    <w:altName w:val="Cambria"/>
    <w:panose1 w:val="00000000000000000000"/>
    <w:charset w:val="00"/>
    <w:family w:val="roman"/>
    <w:notTrueType/>
    <w:pitch w:val="default"/>
    <w:sig w:usb0="00000003" w:usb1="00000000" w:usb2="00000000" w:usb3="00000000" w:csb0="00000001" w:csb1="00000000"/>
  </w:font>
  <w:font w:name="AdvOT7fb33346.I">
    <w:altName w:val="Cambria"/>
    <w:panose1 w:val="00000000000000000000"/>
    <w:charset w:val="00"/>
    <w:family w:val="roman"/>
    <w:notTrueType/>
    <w:pitch w:val="default"/>
    <w:sig w:usb0="00000003" w:usb1="00000000" w:usb2="00000000" w:usb3="00000000" w:csb0="00000001" w:csb1="00000000"/>
  </w:font>
  <w:font w:name="AdvOT596495f2+fb">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23C3" w14:textId="77777777" w:rsidR="00454197" w:rsidRDefault="00F72B4E">
    <w:pPr>
      <w:pStyle w:val="Fuzeile"/>
      <w:jc w:val="right"/>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A8F1" w14:textId="77777777" w:rsidR="00D16C40" w:rsidRDefault="00D16C40">
      <w:pPr>
        <w:spacing w:line="240" w:lineRule="auto"/>
      </w:pPr>
      <w:r>
        <w:rPr>
          <w:color w:val="000000"/>
        </w:rPr>
        <w:separator/>
      </w:r>
    </w:p>
  </w:footnote>
  <w:footnote w:type="continuationSeparator" w:id="0">
    <w:p w14:paraId="4EA9A1A0" w14:textId="77777777" w:rsidR="00D16C40" w:rsidRDefault="00D16C40">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anne Anthea Albath">
    <w15:presenceInfo w15:providerId="AD" w15:userId="S::elianneanthea.albath@unibas.ch::b4e9bfe8-81a8-4bd2-98b0-be3f94622b31"/>
  </w15:person>
  <w15:person w15:author="Robin Brueggemann">
    <w15:presenceInfo w15:providerId="None" w15:userId="Robin Bruegg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620"/>
    <w:rsid w:val="000E6EDE"/>
    <w:rsid w:val="0013635B"/>
    <w:rsid w:val="001D7278"/>
    <w:rsid w:val="00203AB3"/>
    <w:rsid w:val="00291037"/>
    <w:rsid w:val="002C3620"/>
    <w:rsid w:val="0035458F"/>
    <w:rsid w:val="00572C98"/>
    <w:rsid w:val="00583D29"/>
    <w:rsid w:val="006D4059"/>
    <w:rsid w:val="00964FEF"/>
    <w:rsid w:val="009F7C66"/>
    <w:rsid w:val="00B06823"/>
    <w:rsid w:val="00C61DCC"/>
    <w:rsid w:val="00D16C40"/>
    <w:rsid w:val="00D7636C"/>
    <w:rsid w:val="00E4702F"/>
    <w:rsid w:val="00F66738"/>
    <w:rsid w:val="00F72B4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FCB3"/>
  <w15:docId w15:val="{C87D86A0-9681-410C-A6B8-F34B33A4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spacing w:line="480" w:lineRule="auto"/>
      <w:ind w:firstLine="567"/>
    </w:pPr>
    <w:rPr>
      <w:rFonts w:ascii="Linux Libertine O" w:eastAsia="Linux Libertine O" w:hAnsi="Linux Libertine O" w:cs="Linux Libertine O"/>
    </w:rPr>
  </w:style>
  <w:style w:type="paragraph" w:styleId="berschrift1">
    <w:name w:val="heading 1"/>
    <w:basedOn w:val="Heading"/>
    <w:next w:val="Textbody"/>
    <w:uiPriority w:val="9"/>
    <w:qFormat/>
    <w:pPr>
      <w:spacing w:before="283" w:after="238"/>
      <w:jc w:val="center"/>
      <w:outlineLvl w:val="0"/>
    </w:pPr>
    <w:rPr>
      <w:rFonts w:ascii="Linux Libertine O" w:eastAsia="Linux Libertine O" w:hAnsi="Linux Libertine O" w:cs="Linux Libertine O"/>
      <w:b/>
      <w:b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cs="Lohit Devanagari"/>
    </w:rPr>
  </w:style>
  <w:style w:type="paragraph" w:styleId="Beschriftung">
    <w:name w:val="caption"/>
    <w:basedOn w:val="Standard"/>
    <w:pPr>
      <w:suppressLineNumbers/>
      <w:spacing w:before="120" w:after="120"/>
    </w:pPr>
    <w:rPr>
      <w:rFonts w:cs="Lohit Devanagari"/>
      <w:i/>
      <w:iCs/>
    </w:rPr>
  </w:style>
  <w:style w:type="paragraph" w:customStyle="1" w:styleId="Index">
    <w:name w:val="Index"/>
    <w:basedOn w:val="Standard"/>
    <w:pPr>
      <w:suppressLineNumbers/>
    </w:pPr>
    <w:rPr>
      <w:rFonts w:cs="Lohit Devanagari"/>
    </w:rPr>
  </w:style>
  <w:style w:type="paragraph" w:customStyle="1" w:styleId="Bibliography1">
    <w:name w:val="Bibliography 1"/>
    <w:basedOn w:val="Index"/>
    <w:pPr>
      <w:spacing w:line="480" w:lineRule="atLeast"/>
      <w:ind w:left="720" w:hanging="720"/>
    </w:pPr>
  </w:style>
  <w:style w:type="paragraph" w:styleId="Inhaltsverzeichnisberschrift">
    <w:name w:val="TOC Heading"/>
    <w:basedOn w:val="berschrift1"/>
    <w:next w:val="Standard"/>
    <w:pPr>
      <w:keepLines/>
      <w:suppressAutoHyphens w:val="0"/>
      <w:spacing w:before="0" w:after="0" w:line="251" w:lineRule="auto"/>
      <w:ind w:firstLine="0"/>
      <w:jc w:val="left"/>
      <w:textAlignment w:val="auto"/>
    </w:pPr>
    <w:rPr>
      <w:rFonts w:ascii="Calibri Light" w:eastAsia="Times New Roman" w:hAnsi="Calibri Light" w:cs="Times New Roman"/>
      <w:b w:val="0"/>
      <w:bCs w:val="0"/>
      <w:color w:val="2F5496"/>
      <w:kern w:val="0"/>
      <w:sz w:val="32"/>
      <w:szCs w:val="32"/>
      <w:lang w:val="de-CH" w:eastAsia="de-CH" w:bidi="ar-SA"/>
    </w:rPr>
  </w:style>
  <w:style w:type="paragraph" w:styleId="Verzeichnis1">
    <w:name w:val="toc 1"/>
    <w:basedOn w:val="Standard"/>
    <w:next w:val="Standard"/>
    <w:autoRedefine/>
    <w:pPr>
      <w:spacing w:after="100"/>
    </w:pPr>
    <w:rPr>
      <w:rFonts w:cs="Mangal"/>
      <w:szCs w:val="21"/>
    </w:rPr>
  </w:style>
  <w:style w:type="paragraph" w:styleId="KeinLeerraum">
    <w:name w:val="No Spacing"/>
    <w:pPr>
      <w:suppressAutoHyphens/>
      <w:ind w:firstLine="567"/>
    </w:pPr>
    <w:rPr>
      <w:rFonts w:ascii="Linux Libertine O" w:eastAsia="Linux Libertine O" w:hAnsi="Linux Libertine O" w:cs="Mangal"/>
      <w:szCs w:val="21"/>
    </w:rPr>
  </w:style>
  <w:style w:type="paragraph" w:customStyle="1" w:styleId="HeaderandFooter">
    <w:name w:val="Header and Footer"/>
    <w:basedOn w:val="Standard"/>
    <w:pPr>
      <w:suppressLineNumbers/>
      <w:tabs>
        <w:tab w:val="center" w:pos="4986"/>
        <w:tab w:val="right" w:pos="9972"/>
      </w:tabs>
    </w:pPr>
  </w:style>
  <w:style w:type="paragraph" w:styleId="Fuzeile">
    <w:name w:val="footer"/>
    <w:basedOn w:val="HeaderandFooter"/>
  </w:style>
  <w:style w:type="character" w:customStyle="1" w:styleId="berschrift1Zchn">
    <w:name w:val="Überschrift 1 Zchn"/>
    <w:basedOn w:val="Absatz-Standardschriftart"/>
    <w:rPr>
      <w:rFonts w:ascii="Linux Libertine O" w:eastAsia="Linux Libertine O" w:hAnsi="Linux Libertine O" w:cs="Linux Libertine O"/>
      <w:b/>
      <w:bCs/>
      <w:szCs w:val="28"/>
    </w:rPr>
  </w:style>
  <w:style w:type="character" w:styleId="Hyperlink">
    <w:name w:val="Hyperlink"/>
    <w:basedOn w:val="Absatz-Standardschriftart"/>
    <w:rPr>
      <w:color w:val="0563C1"/>
      <w:u w:val="single"/>
    </w:rPr>
  </w:style>
  <w:style w:type="character" w:customStyle="1" w:styleId="Internetlink">
    <w:name w:val="Internet link"/>
    <w:rPr>
      <w:color w:val="000080"/>
      <w:u w:val="single"/>
    </w:rPr>
  </w:style>
  <w:style w:type="character" w:styleId="Kommentarzeichen">
    <w:name w:val="annotation reference"/>
    <w:basedOn w:val="Absatz-Standardschriftart"/>
    <w:uiPriority w:val="99"/>
    <w:semiHidden/>
    <w:unhideWhenUsed/>
    <w:rsid w:val="00B06823"/>
    <w:rPr>
      <w:sz w:val="16"/>
      <w:szCs w:val="16"/>
    </w:rPr>
  </w:style>
  <w:style w:type="paragraph" w:styleId="Kommentartext">
    <w:name w:val="annotation text"/>
    <w:basedOn w:val="Standard"/>
    <w:link w:val="KommentartextZchn"/>
    <w:uiPriority w:val="99"/>
    <w:unhideWhenUsed/>
    <w:rsid w:val="00B06823"/>
    <w:pPr>
      <w:spacing w:line="240" w:lineRule="auto"/>
    </w:pPr>
    <w:rPr>
      <w:rFonts w:cs="Mangal"/>
      <w:sz w:val="20"/>
      <w:szCs w:val="18"/>
    </w:rPr>
  </w:style>
  <w:style w:type="character" w:customStyle="1" w:styleId="KommentartextZchn">
    <w:name w:val="Kommentartext Zchn"/>
    <w:basedOn w:val="Absatz-Standardschriftart"/>
    <w:link w:val="Kommentartext"/>
    <w:uiPriority w:val="99"/>
    <w:rsid w:val="00B06823"/>
    <w:rPr>
      <w:rFonts w:ascii="Linux Libertine O" w:eastAsia="Linux Libertine O" w:hAnsi="Linux Libertine O" w:cs="Mangal"/>
      <w:sz w:val="20"/>
      <w:szCs w:val="18"/>
    </w:rPr>
  </w:style>
  <w:style w:type="paragraph" w:styleId="Kommentarthema">
    <w:name w:val="annotation subject"/>
    <w:basedOn w:val="Kommentartext"/>
    <w:next w:val="Kommentartext"/>
    <w:link w:val="KommentarthemaZchn"/>
    <w:uiPriority w:val="99"/>
    <w:semiHidden/>
    <w:unhideWhenUsed/>
    <w:rsid w:val="00B06823"/>
    <w:rPr>
      <w:b/>
      <w:bCs/>
    </w:rPr>
  </w:style>
  <w:style w:type="character" w:customStyle="1" w:styleId="KommentarthemaZchn">
    <w:name w:val="Kommentarthema Zchn"/>
    <w:basedOn w:val="KommentartextZchn"/>
    <w:link w:val="Kommentarthema"/>
    <w:uiPriority w:val="99"/>
    <w:semiHidden/>
    <w:rsid w:val="00B06823"/>
    <w:rPr>
      <w:rFonts w:ascii="Linux Libertine O" w:eastAsia="Linux Libertine O" w:hAnsi="Linux Libertine O"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1988</Words>
  <Characters>12530</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 Brueggemann</cp:lastModifiedBy>
  <cp:revision>7</cp:revision>
  <dcterms:created xsi:type="dcterms:W3CDTF">2021-05-17T11:12:00Z</dcterms:created>
  <dcterms:modified xsi:type="dcterms:W3CDTF">2021-06-01T21:59:00Z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id="8taWLY2y"/&gt;&lt;style id="http://www.zotero.org/styles/apa" locale="en-US" hasBibliography="1" bibliographyStyleHasBeenSet="1"/&gt;&lt;prefs&gt;&lt;pref name="fieldType" value="ReferenceMark"/&gt;&lt;/prefs&gt;&lt;/data&gt;</vt:lpwstr>
  </property>
</Properties>
</file>