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4AB0350F" w:rsidR="002D022C" w:rsidRPr="00090FEF" w:rsidRDefault="002D022C" w:rsidP="002D022C">
      <w:pPr>
        <w:jc w:val="center"/>
      </w:pPr>
      <w:r w:rsidRPr="00090FEF">
        <w:rPr>
          <w:b/>
        </w:rPr>
        <w:t>Master's thesis</w:t>
      </w:r>
      <w:r w:rsidRPr="00090FEF">
        <w:t xml:space="preserve"> presented to the Department of Psychology of the University of Basel for the degree of Master of Science in Psychology</w:t>
      </w:r>
    </w:p>
    <w:p w14:paraId="260AE2B4" w14:textId="33947D7C" w:rsidR="002D022C" w:rsidRDefault="002D022C" w:rsidP="00090FEF">
      <w:pPr>
        <w:ind w:firstLine="0"/>
      </w:pPr>
    </w:p>
    <w:p w14:paraId="629EC24E" w14:textId="7F911661" w:rsidR="00090FEF" w:rsidRDefault="00090FEF" w:rsidP="00090FEF">
      <w:pPr>
        <w:ind w:firstLine="0"/>
      </w:pPr>
    </w:p>
    <w:p w14:paraId="7C148497" w14:textId="77777777" w:rsidR="00090FEF" w:rsidRPr="00090FEF" w:rsidRDefault="00090FEF" w:rsidP="00090FEF">
      <w:pPr>
        <w:ind w:firstLine="0"/>
      </w:pPr>
    </w:p>
    <w:p w14:paraId="0AA7E78A" w14:textId="77777777" w:rsidR="002D022C" w:rsidRPr="00090FEF" w:rsidRDefault="002D022C" w:rsidP="002D022C">
      <w:pPr>
        <w:jc w:val="center"/>
      </w:pPr>
    </w:p>
    <w:p w14:paraId="16EFEF83" w14:textId="5A209E29" w:rsidR="002D022C" w:rsidRPr="00090FEF" w:rsidRDefault="00907403" w:rsidP="002D022C">
      <w:pPr>
        <w:pStyle w:val="Titel1"/>
        <w:jc w:val="center"/>
        <w:rPr>
          <w:lang w:val="en-US"/>
        </w:rPr>
      </w:pPr>
      <w:r>
        <w:rPr>
          <w:lang w:val="en-US"/>
        </w:rPr>
        <w:t xml:space="preserve">Proposal: </w:t>
      </w:r>
      <w:r w:rsidR="00090FEF" w:rsidRPr="00090FEF">
        <w:rPr>
          <w:lang w:val="en-US"/>
        </w:rPr>
        <w:t xml:space="preserve">Preferences and </w:t>
      </w:r>
      <w:r w:rsidR="00B946D4">
        <w:rPr>
          <w:lang w:val="en-US"/>
        </w:rPr>
        <w:t>i</w:t>
      </w:r>
      <w:r w:rsidR="00090FEF">
        <w:rPr>
          <w:lang w:val="en-US"/>
        </w:rPr>
        <w:t xml:space="preserve">nferences of </w:t>
      </w:r>
      <w:r w:rsidR="00B946D4">
        <w:rPr>
          <w:lang w:val="en-US"/>
        </w:rPr>
        <w:t>p</w:t>
      </w:r>
      <w:r w:rsidR="00090FEF">
        <w:rPr>
          <w:lang w:val="en-US"/>
        </w:rPr>
        <w:t xml:space="preserve">ersonality </w:t>
      </w:r>
      <w:r w:rsidR="00B946D4">
        <w:rPr>
          <w:lang w:val="en-US"/>
        </w:rPr>
        <w:t>t</w:t>
      </w:r>
      <w:r w:rsidR="00090FEF">
        <w:rPr>
          <w:lang w:val="en-US"/>
        </w:rPr>
        <w:t xml:space="preserve">raits </w:t>
      </w:r>
      <w:r w:rsidR="005F79B6">
        <w:rPr>
          <w:lang w:val="en-US"/>
        </w:rPr>
        <w:t>following ostracism</w:t>
      </w:r>
    </w:p>
    <w:p w14:paraId="0DC42658" w14:textId="77777777" w:rsidR="002D022C" w:rsidRPr="00090FEF" w:rsidRDefault="002D022C" w:rsidP="002D022C">
      <w:pPr>
        <w:jc w:val="center"/>
      </w:pPr>
    </w:p>
    <w:p w14:paraId="38FFC8D3" w14:textId="77777777" w:rsidR="002D022C" w:rsidRPr="00090FEF" w:rsidRDefault="002D022C" w:rsidP="002D022C">
      <w:pPr>
        <w:jc w:val="center"/>
      </w:pPr>
    </w:p>
    <w:p w14:paraId="47C80BBC" w14:textId="77777777" w:rsidR="002D022C" w:rsidRPr="00090FEF" w:rsidRDefault="002D022C" w:rsidP="002D022C">
      <w:pPr>
        <w:jc w:val="center"/>
      </w:pPr>
      <w:r w:rsidRPr="00090FEF">
        <w:t>Author: Robin Brüggemann</w:t>
      </w:r>
    </w:p>
    <w:p w14:paraId="60771744" w14:textId="77777777" w:rsidR="002D022C" w:rsidRPr="00090FEF" w:rsidRDefault="002D022C" w:rsidP="002D022C">
      <w:pPr>
        <w:jc w:val="center"/>
      </w:pPr>
      <w:proofErr w:type="spellStart"/>
      <w:r w:rsidRPr="00090FEF">
        <w:t>Immatriculation</w:t>
      </w:r>
      <w:proofErr w:type="spellEnd"/>
      <w:r w:rsidRPr="00090FEF">
        <w:t xml:space="preserve"> number: 16-058-794</w:t>
      </w:r>
    </w:p>
    <w:p w14:paraId="346B9E0B" w14:textId="2F424CF8" w:rsidR="002D022C" w:rsidRPr="00090FEF" w:rsidRDefault="002D022C" w:rsidP="002D022C">
      <w:pPr>
        <w:jc w:val="center"/>
      </w:pPr>
      <w:r w:rsidRPr="00090FEF">
        <w:t xml:space="preserve">Correspondence email: </w:t>
      </w:r>
      <w:hyperlink r:id="rId8" w:history="1">
        <w:r w:rsidRPr="00090FEF">
          <w:rPr>
            <w:rStyle w:val="Hyperlink"/>
          </w:rPr>
          <w:t>robin.brueggemann@stud.unibas.ch</w:t>
        </w:r>
      </w:hyperlink>
    </w:p>
    <w:p w14:paraId="17DCAF71" w14:textId="77777777" w:rsidR="002D022C" w:rsidRPr="00090FEF" w:rsidRDefault="002D022C" w:rsidP="002D022C">
      <w:pPr>
        <w:jc w:val="center"/>
      </w:pPr>
    </w:p>
    <w:p w14:paraId="1F9ADDAC" w14:textId="77777777" w:rsidR="002D022C" w:rsidRPr="00090FEF" w:rsidRDefault="002D022C" w:rsidP="002D022C">
      <w:pPr>
        <w:jc w:val="center"/>
      </w:pPr>
      <w:r w:rsidRPr="00090FEF">
        <w:t xml:space="preserve">Examiner: Prof. Dr. Reiner </w:t>
      </w:r>
      <w:proofErr w:type="spellStart"/>
      <w:r w:rsidRPr="00090FEF">
        <w:t>Greifeneder</w:t>
      </w:r>
      <w:proofErr w:type="spellEnd"/>
    </w:p>
    <w:p w14:paraId="1336C283" w14:textId="77777777" w:rsidR="002D022C" w:rsidRPr="00090FEF" w:rsidRDefault="002D022C" w:rsidP="002D022C">
      <w:pPr>
        <w:jc w:val="center"/>
      </w:pPr>
      <w:r w:rsidRPr="00090FEF">
        <w:t xml:space="preserve">Supervisor: M. Sc. </w:t>
      </w:r>
      <w:proofErr w:type="spellStart"/>
      <w:r w:rsidRPr="00090FEF">
        <w:t>Elianne</w:t>
      </w:r>
      <w:proofErr w:type="spellEnd"/>
      <w:r w:rsidRPr="00090FEF">
        <w:t xml:space="preserve"> Anthea </w:t>
      </w:r>
      <w:proofErr w:type="spellStart"/>
      <w:r w:rsidRPr="00090FEF">
        <w:t>Albath</w:t>
      </w:r>
      <w:proofErr w:type="spellEnd"/>
    </w:p>
    <w:p w14:paraId="36D0E9D1" w14:textId="77777777" w:rsidR="002D022C" w:rsidRPr="00090FEF" w:rsidRDefault="002D022C" w:rsidP="002D022C">
      <w:pPr>
        <w:jc w:val="center"/>
      </w:pPr>
    </w:p>
    <w:p w14:paraId="7ECB2E48" w14:textId="77777777" w:rsidR="002D022C" w:rsidRPr="00090FEF" w:rsidRDefault="002D022C" w:rsidP="002D022C">
      <w:pPr>
        <w:jc w:val="center"/>
      </w:pPr>
      <w:r w:rsidRPr="00090FEF">
        <w:t>Division, in which this work was completed: Social, Economic and Decision Psychology</w:t>
      </w:r>
    </w:p>
    <w:p w14:paraId="1A756753" w14:textId="54462692" w:rsidR="002D022C" w:rsidRPr="00090FEF" w:rsidRDefault="002D022C" w:rsidP="002D022C">
      <w:pPr>
        <w:jc w:val="center"/>
      </w:pPr>
      <w:r w:rsidRPr="00090FEF">
        <w:t xml:space="preserve">Submission date: </w:t>
      </w:r>
      <w:r w:rsidR="00723CD9">
        <w:fldChar w:fldCharType="begin"/>
      </w:r>
      <w:r w:rsidR="00723CD9">
        <w:instrText xml:space="preserve"> DATE \@ "M/d/yyyy" </w:instrText>
      </w:r>
      <w:r w:rsidR="00723CD9">
        <w:fldChar w:fldCharType="separate"/>
      </w:r>
      <w:r w:rsidR="007D6B76">
        <w:rPr>
          <w:noProof/>
        </w:rPr>
        <w:t>9/2/2021</w:t>
      </w:r>
      <w:r w:rsidR="00723CD9">
        <w:fldChar w:fldCharType="end"/>
      </w:r>
    </w:p>
    <w:p w14:paraId="67ED2611" w14:textId="30FEE82E" w:rsidR="002050A4" w:rsidRDefault="00754B80"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90FEF">
        <w:lastRenderedPageBreak/>
        <w:t>Content</w:t>
      </w:r>
      <w:bookmarkEnd w:id="0"/>
      <w:bookmarkEnd w:id="1"/>
      <w:bookmarkEnd w:id="2"/>
      <w:bookmarkEnd w:id="3"/>
      <w:bookmarkEnd w:id="4"/>
      <w:bookmarkEnd w:id="5"/>
      <w:ins w:id="6" w:author="Robin Brueggemann" w:date="2021-06-17T13:17:00Z">
        <w:r w:rsidR="0063410F">
          <w:t xml:space="preserve"> </w:t>
        </w:r>
      </w:ins>
    </w:p>
    <w:sdt>
      <w:sdtPr>
        <w:rPr>
          <w:rFonts w:asciiTheme="minorHAnsi" w:eastAsia="Linux Libertine O" w:hAnsiTheme="minorHAnsi" w:cs="Linux Libertine O"/>
          <w:color w:val="auto"/>
          <w:kern w:val="3"/>
          <w:sz w:val="24"/>
          <w:szCs w:val="24"/>
          <w:lang w:val="de-DE" w:eastAsia="zh-CN" w:bidi="hi-IN"/>
        </w:rPr>
        <w:id w:val="-179126150"/>
        <w:docPartObj>
          <w:docPartGallery w:val="Table of Contents"/>
          <w:docPartUnique/>
        </w:docPartObj>
      </w:sdtPr>
      <w:sdtEndPr>
        <w:rPr>
          <w:b/>
          <w:bCs/>
        </w:rPr>
      </w:sdtEndPr>
      <w:sdtContent>
        <w:p w14:paraId="4FFD66A9" w14:textId="060F5E89" w:rsidR="006E172F" w:rsidRDefault="006E172F">
          <w:pPr>
            <w:pStyle w:val="Inhaltsverzeichnisberschrift"/>
          </w:pPr>
        </w:p>
        <w:p w14:paraId="6F64717D" w14:textId="725F5E00" w:rsidR="009318C8" w:rsidRDefault="006E172F">
          <w:pPr>
            <w:pStyle w:val="Verzeichnis1"/>
            <w:rPr>
              <w:rFonts w:eastAsiaTheme="minorEastAsia" w:cstheme="minorBidi"/>
              <w:noProof/>
              <w:kern w:val="0"/>
              <w:sz w:val="22"/>
              <w:szCs w:val="22"/>
              <w:lang w:val="de-CH" w:eastAsia="de-CH" w:bidi="ar-SA"/>
            </w:rPr>
          </w:pPr>
          <w:r>
            <w:fldChar w:fldCharType="begin"/>
          </w:r>
          <w:r>
            <w:instrText xml:space="preserve"> TOC \o "1-3" \h \z \u </w:instrText>
          </w:r>
          <w:r>
            <w:fldChar w:fldCharType="separate"/>
          </w:r>
          <w:hyperlink w:anchor="_Toc73605375" w:history="1">
            <w:r w:rsidR="009318C8" w:rsidRPr="00312270">
              <w:rPr>
                <w:rStyle w:val="Hyperlink"/>
                <w:noProof/>
              </w:rPr>
              <w:t>Abstract</w:t>
            </w:r>
            <w:r w:rsidR="009318C8">
              <w:rPr>
                <w:noProof/>
                <w:webHidden/>
              </w:rPr>
              <w:tab/>
            </w:r>
            <w:r w:rsidR="009318C8">
              <w:rPr>
                <w:noProof/>
                <w:webHidden/>
              </w:rPr>
              <w:fldChar w:fldCharType="begin"/>
            </w:r>
            <w:r w:rsidR="009318C8">
              <w:rPr>
                <w:noProof/>
                <w:webHidden/>
              </w:rPr>
              <w:instrText xml:space="preserve"> PAGEREF _Toc73605375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7B62CAB5" w14:textId="1F2D54EA" w:rsidR="009318C8" w:rsidRDefault="00410F5E">
          <w:pPr>
            <w:pStyle w:val="Verzeichnis1"/>
            <w:rPr>
              <w:rFonts w:eastAsiaTheme="minorEastAsia" w:cstheme="minorBidi"/>
              <w:noProof/>
              <w:kern w:val="0"/>
              <w:sz w:val="22"/>
              <w:szCs w:val="22"/>
              <w:lang w:val="de-CH" w:eastAsia="de-CH" w:bidi="ar-SA"/>
            </w:rPr>
          </w:pPr>
          <w:hyperlink w:anchor="_Toc73605376" w:history="1">
            <w:r w:rsidR="009318C8" w:rsidRPr="00312270">
              <w:rPr>
                <w:rStyle w:val="Hyperlink"/>
                <w:noProof/>
              </w:rPr>
              <w:t>Keywords</w:t>
            </w:r>
            <w:r w:rsidR="009318C8">
              <w:rPr>
                <w:noProof/>
                <w:webHidden/>
              </w:rPr>
              <w:tab/>
            </w:r>
            <w:r w:rsidR="009318C8">
              <w:rPr>
                <w:noProof/>
                <w:webHidden/>
              </w:rPr>
              <w:fldChar w:fldCharType="begin"/>
            </w:r>
            <w:r w:rsidR="009318C8">
              <w:rPr>
                <w:noProof/>
                <w:webHidden/>
              </w:rPr>
              <w:instrText xml:space="preserve"> PAGEREF _Toc73605376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18077D2A" w14:textId="275AA23A" w:rsidR="009318C8" w:rsidRDefault="00410F5E">
          <w:pPr>
            <w:pStyle w:val="Verzeichnis1"/>
            <w:rPr>
              <w:rFonts w:eastAsiaTheme="minorEastAsia" w:cstheme="minorBidi"/>
              <w:noProof/>
              <w:kern w:val="0"/>
              <w:sz w:val="22"/>
              <w:szCs w:val="22"/>
              <w:lang w:val="de-CH" w:eastAsia="de-CH" w:bidi="ar-SA"/>
            </w:rPr>
          </w:pPr>
          <w:hyperlink w:anchor="_Toc73605377" w:history="1">
            <w:r w:rsidR="009318C8" w:rsidRPr="00312270">
              <w:rPr>
                <w:rStyle w:val="Hyperlink"/>
                <w:noProof/>
              </w:rPr>
              <w:t>1. Introduction</w:t>
            </w:r>
            <w:r w:rsidR="009318C8">
              <w:rPr>
                <w:noProof/>
                <w:webHidden/>
              </w:rPr>
              <w:tab/>
            </w:r>
            <w:r w:rsidR="009318C8">
              <w:rPr>
                <w:noProof/>
                <w:webHidden/>
              </w:rPr>
              <w:fldChar w:fldCharType="begin"/>
            </w:r>
            <w:r w:rsidR="009318C8">
              <w:rPr>
                <w:noProof/>
                <w:webHidden/>
              </w:rPr>
              <w:instrText xml:space="preserve"> PAGEREF _Toc73605377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72596E06" w14:textId="15A8BC36" w:rsidR="009318C8" w:rsidRDefault="00410F5E">
          <w:pPr>
            <w:pStyle w:val="Verzeichnis2"/>
            <w:tabs>
              <w:tab w:val="right" w:leader="dot" w:pos="9396"/>
            </w:tabs>
            <w:rPr>
              <w:rFonts w:eastAsiaTheme="minorEastAsia" w:cstheme="minorBidi"/>
              <w:noProof/>
              <w:kern w:val="0"/>
              <w:sz w:val="22"/>
              <w:szCs w:val="22"/>
              <w:lang w:val="de-CH" w:eastAsia="de-CH" w:bidi="ar-SA"/>
            </w:rPr>
          </w:pPr>
          <w:hyperlink w:anchor="_Toc73605378" w:history="1">
            <w:r w:rsidR="009318C8" w:rsidRPr="00312270">
              <w:rPr>
                <w:rStyle w:val="Hyperlink"/>
                <w:noProof/>
              </w:rPr>
              <w:t>1.1. Theory</w:t>
            </w:r>
            <w:r w:rsidR="009318C8">
              <w:rPr>
                <w:noProof/>
                <w:webHidden/>
              </w:rPr>
              <w:tab/>
            </w:r>
            <w:r w:rsidR="009318C8">
              <w:rPr>
                <w:noProof/>
                <w:webHidden/>
              </w:rPr>
              <w:fldChar w:fldCharType="begin"/>
            </w:r>
            <w:r w:rsidR="009318C8">
              <w:rPr>
                <w:noProof/>
                <w:webHidden/>
              </w:rPr>
              <w:instrText xml:space="preserve"> PAGEREF _Toc73605378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6BDEDE1A" w14:textId="2B0E3EBA" w:rsidR="009318C8" w:rsidRDefault="00410F5E">
          <w:pPr>
            <w:pStyle w:val="Verzeichnis3"/>
            <w:tabs>
              <w:tab w:val="right" w:leader="dot" w:pos="9396"/>
            </w:tabs>
            <w:rPr>
              <w:rFonts w:eastAsiaTheme="minorEastAsia" w:cstheme="minorBidi"/>
              <w:noProof/>
              <w:kern w:val="0"/>
              <w:sz w:val="22"/>
              <w:szCs w:val="22"/>
              <w:lang w:val="de-CH" w:eastAsia="de-CH" w:bidi="ar-SA"/>
            </w:rPr>
          </w:pPr>
          <w:hyperlink w:anchor="_Toc73605379" w:history="1">
            <w:r w:rsidR="009318C8" w:rsidRPr="00312270">
              <w:rPr>
                <w:rStyle w:val="Hyperlink"/>
                <w:noProof/>
              </w:rPr>
              <w:t>1.1.1. Perceptional differences in ostracized individuals</w:t>
            </w:r>
            <w:r w:rsidR="009318C8">
              <w:rPr>
                <w:noProof/>
                <w:webHidden/>
              </w:rPr>
              <w:tab/>
            </w:r>
            <w:r w:rsidR="009318C8">
              <w:rPr>
                <w:noProof/>
                <w:webHidden/>
              </w:rPr>
              <w:fldChar w:fldCharType="begin"/>
            </w:r>
            <w:r w:rsidR="009318C8">
              <w:rPr>
                <w:noProof/>
                <w:webHidden/>
              </w:rPr>
              <w:instrText xml:space="preserve"> PAGEREF _Toc73605379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5FFB8A72" w14:textId="3ABB592A" w:rsidR="009318C8" w:rsidRDefault="00410F5E">
          <w:pPr>
            <w:pStyle w:val="Verzeichnis3"/>
            <w:tabs>
              <w:tab w:val="right" w:leader="dot" w:pos="9396"/>
            </w:tabs>
            <w:rPr>
              <w:rFonts w:eastAsiaTheme="minorEastAsia" w:cstheme="minorBidi"/>
              <w:noProof/>
              <w:kern w:val="0"/>
              <w:sz w:val="22"/>
              <w:szCs w:val="22"/>
              <w:lang w:val="de-CH" w:eastAsia="de-CH" w:bidi="ar-SA"/>
            </w:rPr>
          </w:pPr>
          <w:hyperlink w:anchor="_Toc73605380" w:history="1">
            <w:r w:rsidR="009318C8" w:rsidRPr="00312270">
              <w:rPr>
                <w:rStyle w:val="Hyperlink"/>
                <w:noProof/>
              </w:rPr>
              <w:t>1.1.2. Ostracism and facially communicated personality traits</w:t>
            </w:r>
            <w:r w:rsidR="009318C8">
              <w:rPr>
                <w:noProof/>
                <w:webHidden/>
              </w:rPr>
              <w:tab/>
            </w:r>
            <w:r w:rsidR="009318C8">
              <w:rPr>
                <w:noProof/>
                <w:webHidden/>
              </w:rPr>
              <w:fldChar w:fldCharType="begin"/>
            </w:r>
            <w:r w:rsidR="009318C8">
              <w:rPr>
                <w:noProof/>
                <w:webHidden/>
              </w:rPr>
              <w:instrText xml:space="preserve"> PAGEREF _Toc73605380 \h </w:instrText>
            </w:r>
            <w:r w:rsidR="009318C8">
              <w:rPr>
                <w:noProof/>
                <w:webHidden/>
              </w:rPr>
            </w:r>
            <w:r w:rsidR="009318C8">
              <w:rPr>
                <w:noProof/>
                <w:webHidden/>
              </w:rPr>
              <w:fldChar w:fldCharType="separate"/>
            </w:r>
            <w:r w:rsidR="009318C8">
              <w:rPr>
                <w:noProof/>
                <w:webHidden/>
              </w:rPr>
              <w:t>5</w:t>
            </w:r>
            <w:r w:rsidR="009318C8">
              <w:rPr>
                <w:noProof/>
                <w:webHidden/>
              </w:rPr>
              <w:fldChar w:fldCharType="end"/>
            </w:r>
          </w:hyperlink>
        </w:p>
        <w:p w14:paraId="4FFB331F" w14:textId="067ADD61" w:rsidR="009318C8" w:rsidRDefault="00410F5E">
          <w:pPr>
            <w:pStyle w:val="Verzeichnis3"/>
            <w:tabs>
              <w:tab w:val="right" w:leader="dot" w:pos="9396"/>
            </w:tabs>
            <w:rPr>
              <w:rFonts w:eastAsiaTheme="minorEastAsia" w:cstheme="minorBidi"/>
              <w:noProof/>
              <w:kern w:val="0"/>
              <w:sz w:val="22"/>
              <w:szCs w:val="22"/>
              <w:lang w:val="de-CH" w:eastAsia="de-CH" w:bidi="ar-SA"/>
            </w:rPr>
          </w:pPr>
          <w:hyperlink w:anchor="_Toc73605381" w:history="1">
            <w:r w:rsidR="009318C8" w:rsidRPr="00312270">
              <w:rPr>
                <w:rStyle w:val="Hyperlink"/>
                <w:noProof/>
              </w:rPr>
              <w:t>1.1.3. Basel Face Database</w:t>
            </w:r>
            <w:r w:rsidR="009318C8">
              <w:rPr>
                <w:noProof/>
                <w:webHidden/>
              </w:rPr>
              <w:tab/>
            </w:r>
            <w:r w:rsidR="009318C8">
              <w:rPr>
                <w:noProof/>
                <w:webHidden/>
              </w:rPr>
              <w:fldChar w:fldCharType="begin"/>
            </w:r>
            <w:r w:rsidR="009318C8">
              <w:rPr>
                <w:noProof/>
                <w:webHidden/>
              </w:rPr>
              <w:instrText xml:space="preserve"> PAGEREF _Toc73605381 \h </w:instrText>
            </w:r>
            <w:r w:rsidR="009318C8">
              <w:rPr>
                <w:noProof/>
                <w:webHidden/>
              </w:rPr>
            </w:r>
            <w:r w:rsidR="009318C8">
              <w:rPr>
                <w:noProof/>
                <w:webHidden/>
              </w:rPr>
              <w:fldChar w:fldCharType="separate"/>
            </w:r>
            <w:r w:rsidR="009318C8">
              <w:rPr>
                <w:noProof/>
                <w:webHidden/>
              </w:rPr>
              <w:t>6</w:t>
            </w:r>
            <w:r w:rsidR="009318C8">
              <w:rPr>
                <w:noProof/>
                <w:webHidden/>
              </w:rPr>
              <w:fldChar w:fldCharType="end"/>
            </w:r>
          </w:hyperlink>
        </w:p>
        <w:p w14:paraId="72E501D4" w14:textId="52CAD0D1" w:rsidR="009318C8" w:rsidRDefault="00410F5E">
          <w:pPr>
            <w:pStyle w:val="Verzeichnis2"/>
            <w:tabs>
              <w:tab w:val="right" w:leader="dot" w:pos="9396"/>
            </w:tabs>
            <w:rPr>
              <w:rFonts w:eastAsiaTheme="minorEastAsia" w:cstheme="minorBidi"/>
              <w:noProof/>
              <w:kern w:val="0"/>
              <w:sz w:val="22"/>
              <w:szCs w:val="22"/>
              <w:lang w:val="de-CH" w:eastAsia="de-CH" w:bidi="ar-SA"/>
            </w:rPr>
          </w:pPr>
          <w:hyperlink w:anchor="_Toc73605382" w:history="1">
            <w:r w:rsidR="009318C8" w:rsidRPr="00312270">
              <w:rPr>
                <w:rStyle w:val="Hyperlink"/>
                <w:noProof/>
              </w:rPr>
              <w:t>1.2. Hypotheses</w:t>
            </w:r>
            <w:r w:rsidR="009318C8">
              <w:rPr>
                <w:noProof/>
                <w:webHidden/>
              </w:rPr>
              <w:tab/>
            </w:r>
            <w:r w:rsidR="009318C8">
              <w:rPr>
                <w:noProof/>
                <w:webHidden/>
              </w:rPr>
              <w:fldChar w:fldCharType="begin"/>
            </w:r>
            <w:r w:rsidR="009318C8">
              <w:rPr>
                <w:noProof/>
                <w:webHidden/>
              </w:rPr>
              <w:instrText xml:space="preserve"> PAGEREF _Toc73605382 \h </w:instrText>
            </w:r>
            <w:r w:rsidR="009318C8">
              <w:rPr>
                <w:noProof/>
                <w:webHidden/>
              </w:rPr>
            </w:r>
            <w:r w:rsidR="009318C8">
              <w:rPr>
                <w:noProof/>
                <w:webHidden/>
              </w:rPr>
              <w:fldChar w:fldCharType="separate"/>
            </w:r>
            <w:r w:rsidR="009318C8">
              <w:rPr>
                <w:noProof/>
                <w:webHidden/>
              </w:rPr>
              <w:t>7</w:t>
            </w:r>
            <w:r w:rsidR="009318C8">
              <w:rPr>
                <w:noProof/>
                <w:webHidden/>
              </w:rPr>
              <w:fldChar w:fldCharType="end"/>
            </w:r>
          </w:hyperlink>
        </w:p>
        <w:p w14:paraId="56840C7D" w14:textId="6FD785EA" w:rsidR="009318C8" w:rsidRDefault="00410F5E">
          <w:pPr>
            <w:pStyle w:val="Verzeichnis1"/>
            <w:rPr>
              <w:rFonts w:eastAsiaTheme="minorEastAsia" w:cstheme="minorBidi"/>
              <w:noProof/>
              <w:kern w:val="0"/>
              <w:sz w:val="22"/>
              <w:szCs w:val="22"/>
              <w:lang w:val="de-CH" w:eastAsia="de-CH" w:bidi="ar-SA"/>
            </w:rPr>
          </w:pPr>
          <w:hyperlink w:anchor="_Toc73605383" w:history="1">
            <w:r w:rsidR="009318C8" w:rsidRPr="00312270">
              <w:rPr>
                <w:rStyle w:val="Hyperlink"/>
                <w:rFonts w:cstheme="minorHAnsi"/>
                <w:noProof/>
              </w:rPr>
              <w:t>2. Methods</w:t>
            </w:r>
            <w:r w:rsidR="009318C8">
              <w:rPr>
                <w:noProof/>
                <w:webHidden/>
              </w:rPr>
              <w:tab/>
            </w:r>
            <w:r w:rsidR="009318C8">
              <w:rPr>
                <w:noProof/>
                <w:webHidden/>
              </w:rPr>
              <w:fldChar w:fldCharType="begin"/>
            </w:r>
            <w:r w:rsidR="009318C8">
              <w:rPr>
                <w:noProof/>
                <w:webHidden/>
              </w:rPr>
              <w:instrText xml:space="preserve"> PAGEREF _Toc73605383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22DFF599" w14:textId="2EDA5167" w:rsidR="009318C8" w:rsidRDefault="00410F5E">
          <w:pPr>
            <w:pStyle w:val="Verzeichnis2"/>
            <w:tabs>
              <w:tab w:val="right" w:leader="dot" w:pos="9396"/>
            </w:tabs>
            <w:rPr>
              <w:rFonts w:eastAsiaTheme="minorEastAsia" w:cstheme="minorBidi"/>
              <w:noProof/>
              <w:kern w:val="0"/>
              <w:sz w:val="22"/>
              <w:szCs w:val="22"/>
              <w:lang w:val="de-CH" w:eastAsia="de-CH" w:bidi="ar-SA"/>
            </w:rPr>
          </w:pPr>
          <w:hyperlink w:anchor="_Toc73605384" w:history="1">
            <w:r w:rsidR="009318C8" w:rsidRPr="00312270">
              <w:rPr>
                <w:rStyle w:val="Hyperlink"/>
                <w:noProof/>
              </w:rPr>
              <w:t>2.1. Participants</w:t>
            </w:r>
            <w:r w:rsidR="009318C8">
              <w:rPr>
                <w:noProof/>
                <w:webHidden/>
              </w:rPr>
              <w:tab/>
            </w:r>
            <w:r w:rsidR="009318C8">
              <w:rPr>
                <w:noProof/>
                <w:webHidden/>
              </w:rPr>
              <w:fldChar w:fldCharType="begin"/>
            </w:r>
            <w:r w:rsidR="009318C8">
              <w:rPr>
                <w:noProof/>
                <w:webHidden/>
              </w:rPr>
              <w:instrText xml:space="preserve"> PAGEREF _Toc73605384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04DDAE6D" w14:textId="01114A9E" w:rsidR="009318C8" w:rsidRDefault="00410F5E">
          <w:pPr>
            <w:pStyle w:val="Verzeichnis2"/>
            <w:tabs>
              <w:tab w:val="right" w:leader="dot" w:pos="9396"/>
            </w:tabs>
            <w:rPr>
              <w:rFonts w:eastAsiaTheme="minorEastAsia" w:cstheme="minorBidi"/>
              <w:noProof/>
              <w:kern w:val="0"/>
              <w:sz w:val="22"/>
              <w:szCs w:val="22"/>
              <w:lang w:val="de-CH" w:eastAsia="de-CH" w:bidi="ar-SA"/>
            </w:rPr>
          </w:pPr>
          <w:hyperlink w:anchor="_Toc73605385" w:history="1">
            <w:r w:rsidR="009318C8" w:rsidRPr="00312270">
              <w:rPr>
                <w:rStyle w:val="Hyperlink"/>
                <w:noProof/>
              </w:rPr>
              <w:t>2.2. Design and Procedure</w:t>
            </w:r>
            <w:r w:rsidR="009318C8">
              <w:rPr>
                <w:noProof/>
                <w:webHidden/>
              </w:rPr>
              <w:tab/>
            </w:r>
            <w:r w:rsidR="009318C8">
              <w:rPr>
                <w:noProof/>
                <w:webHidden/>
              </w:rPr>
              <w:fldChar w:fldCharType="begin"/>
            </w:r>
            <w:r w:rsidR="009318C8">
              <w:rPr>
                <w:noProof/>
                <w:webHidden/>
              </w:rPr>
              <w:instrText xml:space="preserve"> PAGEREF _Toc73605385 \h </w:instrText>
            </w:r>
            <w:r w:rsidR="009318C8">
              <w:rPr>
                <w:noProof/>
                <w:webHidden/>
              </w:rPr>
            </w:r>
            <w:r w:rsidR="009318C8">
              <w:rPr>
                <w:noProof/>
                <w:webHidden/>
              </w:rPr>
              <w:fldChar w:fldCharType="separate"/>
            </w:r>
            <w:r w:rsidR="009318C8">
              <w:rPr>
                <w:noProof/>
                <w:webHidden/>
              </w:rPr>
              <w:t>9</w:t>
            </w:r>
            <w:r w:rsidR="009318C8">
              <w:rPr>
                <w:noProof/>
                <w:webHidden/>
              </w:rPr>
              <w:fldChar w:fldCharType="end"/>
            </w:r>
          </w:hyperlink>
        </w:p>
        <w:p w14:paraId="477935C8" w14:textId="7A6D02AE" w:rsidR="009318C8" w:rsidRDefault="00410F5E">
          <w:pPr>
            <w:pStyle w:val="Verzeichnis2"/>
            <w:tabs>
              <w:tab w:val="right" w:leader="dot" w:pos="9396"/>
            </w:tabs>
            <w:rPr>
              <w:rFonts w:eastAsiaTheme="minorEastAsia" w:cstheme="minorBidi"/>
              <w:noProof/>
              <w:kern w:val="0"/>
              <w:sz w:val="22"/>
              <w:szCs w:val="22"/>
              <w:lang w:val="de-CH" w:eastAsia="de-CH" w:bidi="ar-SA"/>
            </w:rPr>
          </w:pPr>
          <w:hyperlink w:anchor="_Toc73605386" w:history="1">
            <w:r w:rsidR="009318C8" w:rsidRPr="00312270">
              <w:rPr>
                <w:rStyle w:val="Hyperlink"/>
                <w:noProof/>
              </w:rPr>
              <w:t>2.3. Statistical Analysis</w:t>
            </w:r>
            <w:r w:rsidR="009318C8">
              <w:rPr>
                <w:noProof/>
                <w:webHidden/>
              </w:rPr>
              <w:tab/>
            </w:r>
            <w:r w:rsidR="009318C8">
              <w:rPr>
                <w:noProof/>
                <w:webHidden/>
              </w:rPr>
              <w:fldChar w:fldCharType="begin"/>
            </w:r>
            <w:r w:rsidR="009318C8">
              <w:rPr>
                <w:noProof/>
                <w:webHidden/>
              </w:rPr>
              <w:instrText xml:space="preserve"> PAGEREF _Toc73605386 \h </w:instrText>
            </w:r>
            <w:r w:rsidR="009318C8">
              <w:rPr>
                <w:noProof/>
                <w:webHidden/>
              </w:rPr>
            </w:r>
            <w:r w:rsidR="009318C8">
              <w:rPr>
                <w:noProof/>
                <w:webHidden/>
              </w:rPr>
              <w:fldChar w:fldCharType="separate"/>
            </w:r>
            <w:r w:rsidR="009318C8">
              <w:rPr>
                <w:noProof/>
                <w:webHidden/>
              </w:rPr>
              <w:t>10</w:t>
            </w:r>
            <w:r w:rsidR="009318C8">
              <w:rPr>
                <w:noProof/>
                <w:webHidden/>
              </w:rPr>
              <w:fldChar w:fldCharType="end"/>
            </w:r>
          </w:hyperlink>
        </w:p>
        <w:p w14:paraId="10111D9D" w14:textId="25A77997" w:rsidR="009318C8" w:rsidRDefault="00410F5E">
          <w:pPr>
            <w:pStyle w:val="Verzeichnis1"/>
            <w:rPr>
              <w:rFonts w:eastAsiaTheme="minorEastAsia" w:cstheme="minorBidi"/>
              <w:noProof/>
              <w:kern w:val="0"/>
              <w:sz w:val="22"/>
              <w:szCs w:val="22"/>
              <w:lang w:val="de-CH" w:eastAsia="de-CH" w:bidi="ar-SA"/>
            </w:rPr>
          </w:pPr>
          <w:hyperlink w:anchor="_Toc73605387" w:history="1">
            <w:r w:rsidR="009318C8" w:rsidRPr="00312270">
              <w:rPr>
                <w:rStyle w:val="Hyperlink"/>
                <w:noProof/>
                <w:lang w:eastAsia="en-US"/>
              </w:rPr>
              <w:t>3. Results</w:t>
            </w:r>
            <w:r w:rsidR="009318C8">
              <w:rPr>
                <w:noProof/>
                <w:webHidden/>
              </w:rPr>
              <w:tab/>
            </w:r>
            <w:r w:rsidR="009318C8">
              <w:rPr>
                <w:noProof/>
                <w:webHidden/>
              </w:rPr>
              <w:fldChar w:fldCharType="begin"/>
            </w:r>
            <w:r w:rsidR="009318C8">
              <w:rPr>
                <w:noProof/>
                <w:webHidden/>
              </w:rPr>
              <w:instrText xml:space="preserve"> PAGEREF _Toc73605387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7BA9CF59" w14:textId="3A7084BC" w:rsidR="009318C8" w:rsidRDefault="00410F5E">
          <w:pPr>
            <w:pStyle w:val="Verzeichnis1"/>
            <w:rPr>
              <w:rFonts w:eastAsiaTheme="minorEastAsia" w:cstheme="minorBidi"/>
              <w:noProof/>
              <w:kern w:val="0"/>
              <w:sz w:val="22"/>
              <w:szCs w:val="22"/>
              <w:lang w:val="de-CH" w:eastAsia="de-CH" w:bidi="ar-SA"/>
            </w:rPr>
          </w:pPr>
          <w:hyperlink w:anchor="_Toc73605388" w:history="1">
            <w:r w:rsidR="009318C8" w:rsidRPr="00312270">
              <w:rPr>
                <w:rStyle w:val="Hyperlink"/>
                <w:noProof/>
                <w:lang w:eastAsia="en-US"/>
              </w:rPr>
              <w:t>4. Discussion</w:t>
            </w:r>
            <w:r w:rsidR="009318C8">
              <w:rPr>
                <w:noProof/>
                <w:webHidden/>
              </w:rPr>
              <w:tab/>
            </w:r>
            <w:r w:rsidR="009318C8">
              <w:rPr>
                <w:noProof/>
                <w:webHidden/>
              </w:rPr>
              <w:fldChar w:fldCharType="begin"/>
            </w:r>
            <w:r w:rsidR="009318C8">
              <w:rPr>
                <w:noProof/>
                <w:webHidden/>
              </w:rPr>
              <w:instrText xml:space="preserve"> PAGEREF _Toc73605388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3C8475D4" w14:textId="027BB2FB" w:rsidR="009318C8" w:rsidRDefault="00410F5E">
          <w:pPr>
            <w:pStyle w:val="Verzeichnis1"/>
            <w:rPr>
              <w:rFonts w:eastAsiaTheme="minorEastAsia" w:cstheme="minorBidi"/>
              <w:noProof/>
              <w:kern w:val="0"/>
              <w:sz w:val="22"/>
              <w:szCs w:val="22"/>
              <w:lang w:val="de-CH" w:eastAsia="de-CH" w:bidi="ar-SA"/>
            </w:rPr>
          </w:pPr>
          <w:hyperlink w:anchor="_Toc73605389" w:history="1">
            <w:r w:rsidR="009318C8" w:rsidRPr="00312270">
              <w:rPr>
                <w:rStyle w:val="Hyperlink"/>
                <w:rFonts w:cstheme="minorHAnsi"/>
                <w:noProof/>
              </w:rPr>
              <w:t>Reference</w:t>
            </w:r>
            <w:r w:rsidR="009318C8">
              <w:rPr>
                <w:noProof/>
                <w:webHidden/>
              </w:rPr>
              <w:tab/>
            </w:r>
            <w:r w:rsidR="009318C8">
              <w:rPr>
                <w:noProof/>
                <w:webHidden/>
              </w:rPr>
              <w:fldChar w:fldCharType="begin"/>
            </w:r>
            <w:r w:rsidR="009318C8">
              <w:rPr>
                <w:noProof/>
                <w:webHidden/>
              </w:rPr>
              <w:instrText xml:space="preserve"> PAGEREF _Toc73605389 \h </w:instrText>
            </w:r>
            <w:r w:rsidR="009318C8">
              <w:rPr>
                <w:noProof/>
                <w:webHidden/>
              </w:rPr>
            </w:r>
            <w:r w:rsidR="009318C8">
              <w:rPr>
                <w:noProof/>
                <w:webHidden/>
              </w:rPr>
              <w:fldChar w:fldCharType="separate"/>
            </w:r>
            <w:r w:rsidR="009318C8">
              <w:rPr>
                <w:noProof/>
                <w:webHidden/>
              </w:rPr>
              <w:t>12</w:t>
            </w:r>
            <w:r w:rsidR="009318C8">
              <w:rPr>
                <w:noProof/>
                <w:webHidden/>
              </w:rPr>
              <w:fldChar w:fldCharType="end"/>
            </w:r>
          </w:hyperlink>
        </w:p>
        <w:p w14:paraId="47584786" w14:textId="40A92074" w:rsidR="006E172F" w:rsidRDefault="006E172F">
          <w:r>
            <w:rPr>
              <w:b/>
              <w:bCs/>
              <w:lang w:val="de-DE"/>
            </w:rPr>
            <w:fldChar w:fldCharType="end"/>
          </w:r>
        </w:p>
      </w:sdtContent>
    </w:sdt>
    <w:p w14:paraId="3DA18257" w14:textId="644D0857" w:rsidR="002050A4" w:rsidRDefault="002050A4"/>
    <w:p w14:paraId="0E86D500" w14:textId="40BCD4B4" w:rsidR="002D022C" w:rsidRPr="00090FEF" w:rsidRDefault="002D022C" w:rsidP="00692E0A">
      <w:pPr>
        <w:pStyle w:val="Alias"/>
      </w:pPr>
      <w:bookmarkStart w:id="7" w:name="_Toc73444232"/>
      <w:bookmarkStart w:id="8" w:name="_Toc73461010"/>
      <w:bookmarkStart w:id="9" w:name="_Toc73461154"/>
      <w:bookmarkStart w:id="10" w:name="_Toc73461184"/>
      <w:bookmarkStart w:id="11" w:name="_Toc73461218"/>
      <w:bookmarkStart w:id="12" w:name="_Toc73461233"/>
      <w:r w:rsidRPr="00090FEF">
        <w:lastRenderedPageBreak/>
        <w:t>Acknowledgement</w:t>
      </w:r>
      <w:bookmarkEnd w:id="7"/>
      <w:bookmarkEnd w:id="8"/>
      <w:bookmarkEnd w:id="9"/>
      <w:bookmarkEnd w:id="10"/>
      <w:bookmarkEnd w:id="11"/>
      <w:bookmarkEnd w:id="12"/>
    </w:p>
    <w:p w14:paraId="65A62050" w14:textId="77777777" w:rsidR="002D022C" w:rsidRPr="00090FEF" w:rsidRDefault="002D022C" w:rsidP="00692E0A">
      <w:pPr>
        <w:pStyle w:val="Alias"/>
      </w:pPr>
      <w:bookmarkStart w:id="13" w:name="_Toc73444233"/>
      <w:bookmarkStart w:id="14" w:name="_Toc73461011"/>
      <w:bookmarkStart w:id="15" w:name="_Toc73461155"/>
      <w:bookmarkStart w:id="16" w:name="_Toc73461185"/>
      <w:bookmarkStart w:id="17" w:name="_Toc73461219"/>
      <w:bookmarkStart w:id="18" w:name="_Toc73461234"/>
      <w:r w:rsidRPr="00090FEF">
        <w:t>Declaration of scientific integrity</w:t>
      </w:r>
      <w:bookmarkEnd w:id="13"/>
      <w:bookmarkEnd w:id="14"/>
      <w:bookmarkEnd w:id="15"/>
      <w:bookmarkEnd w:id="16"/>
      <w:bookmarkEnd w:id="17"/>
      <w:bookmarkEnd w:id="18"/>
    </w:p>
    <w:p w14:paraId="3132898F" w14:textId="77777777" w:rsidR="002D022C" w:rsidRPr="00090FEF" w:rsidRDefault="002D022C" w:rsidP="002D022C">
      <w:pPr>
        <w:rPr>
          <w:bCs/>
        </w:rPr>
      </w:pPr>
      <w:r w:rsidRPr="00090FEF">
        <w:rPr>
          <w:bCs/>
        </w:rPr>
        <w:t xml:space="preserve">The author hereby declares that she/he has read and fully adhered the </w:t>
      </w:r>
      <w:hyperlink r:id="rId9" w:history="1">
        <w:r w:rsidRPr="00090FEF">
          <w:rPr>
            <w:rStyle w:val="Hyperlink"/>
            <w:bCs/>
          </w:rPr>
          <w:t>Code for Good Practice in Research of the University of Basel</w:t>
        </w:r>
      </w:hyperlink>
      <w:r w:rsidRPr="00090FEF">
        <w:rPr>
          <w:bCs/>
        </w:rPr>
        <w:t>.</w:t>
      </w:r>
    </w:p>
    <w:p w14:paraId="7AD40D62" w14:textId="77777777" w:rsidR="002D022C" w:rsidRPr="00090FEF" w:rsidRDefault="002D022C" w:rsidP="002D022C">
      <w:pPr>
        <w:rPr>
          <w:bCs/>
        </w:rPr>
      </w:pPr>
    </w:p>
    <w:p w14:paraId="5A7D18E2" w14:textId="34127205" w:rsidR="002D022C" w:rsidRPr="00090FEF"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44A6C857" w14:textId="462E087B" w:rsidR="002D022C" w:rsidRPr="00090FEF" w:rsidRDefault="002D022C" w:rsidP="002D022C">
      <w:pPr>
        <w:pStyle w:val="berschrift1"/>
      </w:pPr>
      <w:bookmarkStart w:id="19" w:name="_Toc72686985"/>
      <w:bookmarkStart w:id="20" w:name="_Toc73444072"/>
      <w:bookmarkStart w:id="21" w:name="_Toc73444204"/>
      <w:bookmarkStart w:id="22" w:name="_Toc73444234"/>
      <w:bookmarkStart w:id="23" w:name="_Toc73461012"/>
      <w:bookmarkStart w:id="24" w:name="_Toc73461083"/>
      <w:bookmarkStart w:id="25" w:name="_Toc73461141"/>
      <w:bookmarkStart w:id="26" w:name="_Toc73461156"/>
      <w:bookmarkStart w:id="27" w:name="_Toc73461186"/>
      <w:bookmarkStart w:id="28" w:name="_Toc73461220"/>
      <w:bookmarkStart w:id="29" w:name="_Toc73461235"/>
      <w:bookmarkStart w:id="30" w:name="_Toc73605375"/>
      <w:r w:rsidRPr="00090FEF">
        <w:lastRenderedPageBreak/>
        <w:t>Abstract</w:t>
      </w:r>
      <w:bookmarkEnd w:id="19"/>
      <w:bookmarkEnd w:id="20"/>
      <w:bookmarkEnd w:id="21"/>
      <w:bookmarkEnd w:id="22"/>
      <w:bookmarkEnd w:id="23"/>
      <w:bookmarkEnd w:id="24"/>
      <w:bookmarkEnd w:id="25"/>
      <w:bookmarkEnd w:id="26"/>
      <w:bookmarkEnd w:id="27"/>
      <w:bookmarkEnd w:id="28"/>
      <w:bookmarkEnd w:id="29"/>
      <w:bookmarkEnd w:id="30"/>
    </w:p>
    <w:p w14:paraId="699C27BB" w14:textId="77777777" w:rsidR="00262003" w:rsidRPr="00090FEF" w:rsidRDefault="00262003" w:rsidP="00262003">
      <w:pPr>
        <w:pStyle w:val="berschrift1"/>
      </w:pPr>
      <w:bookmarkStart w:id="31" w:name="_Toc72686986"/>
      <w:bookmarkStart w:id="32" w:name="_Toc73444073"/>
      <w:bookmarkStart w:id="33" w:name="_Toc73444205"/>
      <w:bookmarkStart w:id="34" w:name="_Toc73444235"/>
      <w:bookmarkStart w:id="35" w:name="_Toc73461013"/>
      <w:bookmarkStart w:id="36" w:name="_Toc73461084"/>
      <w:bookmarkStart w:id="37" w:name="_Toc73461142"/>
      <w:bookmarkStart w:id="38" w:name="_Toc73461157"/>
      <w:bookmarkStart w:id="39" w:name="_Toc73461187"/>
      <w:bookmarkStart w:id="40" w:name="_Toc73461221"/>
      <w:bookmarkStart w:id="41" w:name="_Toc73461236"/>
      <w:bookmarkStart w:id="42" w:name="_Toc73605376"/>
      <w:r w:rsidRPr="00090FEF">
        <w:t>Keywords</w:t>
      </w:r>
      <w:bookmarkEnd w:id="31"/>
      <w:bookmarkEnd w:id="32"/>
      <w:bookmarkEnd w:id="33"/>
      <w:bookmarkEnd w:id="34"/>
      <w:bookmarkEnd w:id="35"/>
      <w:bookmarkEnd w:id="36"/>
      <w:bookmarkEnd w:id="37"/>
      <w:bookmarkEnd w:id="38"/>
      <w:bookmarkEnd w:id="39"/>
      <w:bookmarkEnd w:id="40"/>
      <w:bookmarkEnd w:id="41"/>
      <w:bookmarkEnd w:id="42"/>
    </w:p>
    <w:p w14:paraId="6F0827D4" w14:textId="77777777" w:rsidR="00262003" w:rsidRPr="00090FEF" w:rsidRDefault="00262003" w:rsidP="00262003">
      <w:pPr>
        <w:pStyle w:val="Textbody"/>
      </w:pPr>
    </w:p>
    <w:p w14:paraId="4FCAE06C" w14:textId="77777777" w:rsidR="009318C8" w:rsidRDefault="009318C8">
      <w:pPr>
        <w:suppressAutoHyphens w:val="0"/>
        <w:autoSpaceDN/>
        <w:spacing w:after="160" w:line="259" w:lineRule="auto"/>
        <w:ind w:firstLine="0"/>
        <w:textAlignment w:val="auto"/>
        <w:rPr>
          <w:b/>
          <w:bCs/>
          <w:szCs w:val="28"/>
        </w:rPr>
      </w:pPr>
      <w:bookmarkStart w:id="43" w:name="_Toc72686987"/>
      <w:bookmarkStart w:id="44" w:name="_Toc73444074"/>
      <w:bookmarkStart w:id="45" w:name="_Toc73444206"/>
      <w:bookmarkStart w:id="46" w:name="_Toc73444236"/>
      <w:bookmarkStart w:id="47" w:name="_Toc73461014"/>
      <w:bookmarkStart w:id="48" w:name="_Toc73461085"/>
      <w:bookmarkStart w:id="49" w:name="_Toc73461143"/>
      <w:bookmarkStart w:id="50" w:name="_Toc73461158"/>
      <w:bookmarkStart w:id="51" w:name="_Toc73461188"/>
      <w:bookmarkStart w:id="52" w:name="_Toc73461222"/>
      <w:bookmarkStart w:id="53" w:name="_Toc73461237"/>
      <w:r>
        <w:br w:type="page"/>
      </w:r>
    </w:p>
    <w:p w14:paraId="37EAE1AB" w14:textId="12343639" w:rsidR="00754B80" w:rsidRPr="00090FEF" w:rsidRDefault="009318C8" w:rsidP="009318C8">
      <w:pPr>
        <w:pStyle w:val="berschrift1"/>
        <w:ind w:left="360"/>
      </w:pPr>
      <w:bookmarkStart w:id="54" w:name="_Toc73605377"/>
      <w:r w:rsidRPr="009318C8">
        <w:lastRenderedPageBreak/>
        <w:t>1.</w:t>
      </w:r>
      <w:r>
        <w:t xml:space="preserve"> </w:t>
      </w:r>
      <w:r w:rsidR="00754B80" w:rsidRPr="00090FEF">
        <w:t>Introduction</w:t>
      </w:r>
      <w:bookmarkEnd w:id="43"/>
      <w:bookmarkEnd w:id="44"/>
      <w:bookmarkEnd w:id="45"/>
      <w:bookmarkEnd w:id="46"/>
      <w:bookmarkEnd w:id="47"/>
      <w:bookmarkEnd w:id="48"/>
      <w:bookmarkEnd w:id="49"/>
      <w:bookmarkEnd w:id="50"/>
      <w:bookmarkEnd w:id="51"/>
      <w:bookmarkEnd w:id="52"/>
      <w:bookmarkEnd w:id="53"/>
      <w:bookmarkEnd w:id="54"/>
    </w:p>
    <w:p w14:paraId="280BD95F" w14:textId="19D8AA01" w:rsidR="002050A4" w:rsidRDefault="00754B80" w:rsidP="00B946D4">
      <w:r w:rsidRPr="00090FEF">
        <w:t>Ostracism</w:t>
      </w:r>
      <w:r w:rsidR="00632839" w:rsidRPr="00090FEF">
        <w:t xml:space="preserve"> – being excluded and ignored – </w:t>
      </w:r>
      <w:r w:rsidRPr="00090FEF">
        <w:t xml:space="preserve">has been subject to an increasing amount of research in the last two decades </w:t>
      </w:r>
      <w:r w:rsidRPr="00090FEF">
        <w:fldChar w:fldCharType="begin"/>
      </w:r>
      <w:r w:rsidR="003B101D">
        <w:instrText xml:space="preserve"> ADDIN ZOTERO_ITEM CSL_CITATION {"citationID":"Ux2kR3jx","properties":{"formattedCitation":"(for a review, see Williams &amp; Nida, 2011)","plainCitation":"(for a review, see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090FEF">
        <w:fldChar w:fldCharType="separate"/>
      </w:r>
      <w:r w:rsidR="003B101D" w:rsidRPr="003B101D">
        <w:rPr>
          <w:rFonts w:ascii="Calibri" w:hAnsi="Calibri" w:cs="Calibri"/>
        </w:rPr>
        <w:t>(for a review, see Williams &amp; Nida, 2011)</w:t>
      </w:r>
      <w:r w:rsidRPr="00090FEF">
        <w:fldChar w:fldCharType="end"/>
      </w:r>
      <w:r w:rsidRPr="00090FEF">
        <w:t>.</w:t>
      </w:r>
      <w:r w:rsidR="00396D36">
        <w:t xml:space="preserve"> </w:t>
      </w:r>
      <w:r w:rsidR="00A57EB7">
        <w:t>T</w:t>
      </w:r>
      <w:r w:rsidR="00396D36">
        <w:t>he feeling of being excluded and ignored</w:t>
      </w:r>
      <w:r w:rsidR="00A57EB7">
        <w:t xml:space="preserve"> is </w:t>
      </w:r>
      <w:commentRangeStart w:id="55"/>
      <w:r w:rsidR="00A57EB7">
        <w:t>known by</w:t>
      </w:r>
      <w:commentRangeEnd w:id="55"/>
      <w:r w:rsidR="00A8601C">
        <w:rPr>
          <w:rStyle w:val="Kommentarzeichen"/>
          <w:rFonts w:cs="Mangal"/>
        </w:rPr>
        <w:commentReference w:id="55"/>
      </w:r>
      <w:r w:rsidR="00A57EB7">
        <w:t xml:space="preserve"> everyone</w:t>
      </w:r>
      <w:r w:rsidR="00396D36">
        <w:t xml:space="preserve">. Whether it be </w:t>
      </w:r>
      <w:r w:rsidR="00BD0123">
        <w:t xml:space="preserve">the exclusion from a game or a conversation. </w:t>
      </w:r>
      <w:r w:rsidR="00396D36">
        <w:t>But most often</w:t>
      </w:r>
      <w:r w:rsidR="00A57EB7">
        <w:t>,</w:t>
      </w:r>
      <w:r w:rsidR="00396D36">
        <w:t xml:space="preserve"> these experiences can be overcome rather quickly</w:t>
      </w:r>
      <w:r w:rsidR="002E3804">
        <w:t xml:space="preserve"> </w:t>
      </w:r>
      <w:r w:rsidR="002E3804">
        <w:fldChar w:fldCharType="begin"/>
      </w:r>
      <w:r w:rsidR="002E3804">
        <w:instrText xml:space="preserve"> ADDIN ZOTERO_ITEM CSL_CITATION {"citationID":"C6IDMZLQ","properties":{"formattedCitation":"(Williams,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fldChar w:fldCharType="separate"/>
      </w:r>
      <w:r w:rsidR="002E3804" w:rsidRPr="002E3804">
        <w:rPr>
          <w:rFonts w:ascii="Calibri" w:hAnsi="Calibri" w:cs="Calibri"/>
        </w:rPr>
        <w:t>(Williams, 2009)</w:t>
      </w:r>
      <w:r w:rsidR="002E3804">
        <w:fldChar w:fldCharType="end"/>
      </w:r>
      <w:r w:rsidR="00396D36">
        <w:t>. But what helps us in doing so? And are their strategies or abilities we use in these situations?</w:t>
      </w:r>
      <w:r w:rsidRPr="00090FEF">
        <w:t xml:space="preserve"> </w:t>
      </w:r>
      <w:r w:rsidR="00B946D4">
        <w:t xml:space="preserve">Within </w:t>
      </w:r>
      <w:r w:rsidR="00396D36">
        <w:t>the</w:t>
      </w:r>
      <w:r w:rsidR="00B946D4">
        <w:t xml:space="preserve"> body of </w:t>
      </w:r>
      <w:r w:rsidR="00396D36">
        <w:t xml:space="preserve">ostracism </w:t>
      </w:r>
      <w:r w:rsidR="00B946D4">
        <w:t>research lays</w:t>
      </w:r>
      <w:r w:rsidRPr="00090FEF">
        <w:t xml:space="preserve"> </w:t>
      </w:r>
      <w:r w:rsidR="003E5AE5">
        <w:t xml:space="preserve">a </w:t>
      </w:r>
      <w:r w:rsidR="00B946D4">
        <w:t>topic that investigates the</w:t>
      </w:r>
      <w:r w:rsidRPr="00090FEF">
        <w:t xml:space="preserve"> influence of ostracism on an affected individuals' perception of the world and </w:t>
      </w:r>
      <w:r w:rsidR="00632839" w:rsidRPr="00090FEF">
        <w:t xml:space="preserve">other </w:t>
      </w:r>
      <w:commentRangeStart w:id="56"/>
      <w:r w:rsidRPr="00090FEF">
        <w:t>people</w:t>
      </w:r>
      <w:commentRangeEnd w:id="56"/>
      <w:r w:rsidR="00A57EB7">
        <w:rPr>
          <w:rStyle w:val="Kommentarzeichen"/>
          <w:rFonts w:cs="Mangal"/>
        </w:rPr>
        <w:commentReference w:id="56"/>
      </w:r>
      <w:r w:rsidRPr="00090FEF">
        <w:t>.</w:t>
      </w:r>
    </w:p>
    <w:p w14:paraId="4EB3E901" w14:textId="0A5E71C5" w:rsidR="006E172F" w:rsidRPr="006E172F" w:rsidRDefault="00431B5D" w:rsidP="006E172F">
      <w:pPr>
        <w:pStyle w:val="berschrift2"/>
        <w:rPr>
          <w:rStyle w:val="berschrift2Zchn"/>
          <w:b/>
        </w:rPr>
      </w:pPr>
      <w:bookmarkStart w:id="57" w:name="_Toc73461015"/>
      <w:bookmarkStart w:id="58" w:name="_Toc73461086"/>
      <w:bookmarkStart w:id="59" w:name="_Toc73461144"/>
      <w:bookmarkStart w:id="60" w:name="_Toc73461159"/>
      <w:bookmarkStart w:id="61" w:name="_Toc73461189"/>
      <w:bookmarkStart w:id="62" w:name="_Toc73461223"/>
      <w:bookmarkStart w:id="63" w:name="_Toc73461238"/>
      <w:bookmarkStart w:id="64" w:name="_Toc73605378"/>
      <w:r>
        <w:rPr>
          <w:rStyle w:val="berschrift2Zchn"/>
          <w:b/>
        </w:rPr>
        <w:t xml:space="preserve">1.1. </w:t>
      </w:r>
      <w:commentRangeStart w:id="65"/>
      <w:commentRangeStart w:id="66"/>
      <w:commentRangeStart w:id="67"/>
      <w:r w:rsidR="006E172F" w:rsidRPr="006E172F">
        <w:rPr>
          <w:rStyle w:val="berschrift2Zchn"/>
          <w:b/>
        </w:rPr>
        <w:t>Theory</w:t>
      </w:r>
      <w:bookmarkEnd w:id="57"/>
      <w:bookmarkEnd w:id="58"/>
      <w:bookmarkEnd w:id="59"/>
      <w:bookmarkEnd w:id="60"/>
      <w:bookmarkEnd w:id="61"/>
      <w:bookmarkEnd w:id="62"/>
      <w:bookmarkEnd w:id="63"/>
      <w:bookmarkEnd w:id="64"/>
      <w:commentRangeEnd w:id="65"/>
      <w:r w:rsidR="00765A4E">
        <w:rPr>
          <w:rStyle w:val="Kommentarzeichen"/>
          <w:rFonts w:eastAsia="Linux Libertine O" w:cs="Mangal"/>
          <w:b w:val="0"/>
        </w:rPr>
        <w:commentReference w:id="65"/>
      </w:r>
      <w:commentRangeEnd w:id="66"/>
      <w:r w:rsidR="00B84373">
        <w:rPr>
          <w:rStyle w:val="Kommentarzeichen"/>
          <w:rFonts w:eastAsia="Linux Libertine O" w:cs="Mangal"/>
          <w:b w:val="0"/>
        </w:rPr>
        <w:commentReference w:id="66"/>
      </w:r>
      <w:commentRangeEnd w:id="67"/>
      <w:r w:rsidR="00406627">
        <w:rPr>
          <w:rStyle w:val="Kommentarzeichen"/>
          <w:rFonts w:eastAsia="Linux Libertine O" w:cs="Mangal"/>
          <w:b w:val="0"/>
        </w:rPr>
        <w:commentReference w:id="67"/>
      </w:r>
    </w:p>
    <w:p w14:paraId="4A8D8B38" w14:textId="44E29D55" w:rsidR="005F79B6" w:rsidRPr="009318C8" w:rsidRDefault="00431B5D" w:rsidP="009318C8">
      <w:pPr>
        <w:pStyle w:val="berschrift3"/>
      </w:pPr>
      <w:bookmarkStart w:id="68" w:name="_Toc73605379"/>
      <w:r w:rsidRPr="009318C8">
        <w:t xml:space="preserve">1.1.1. </w:t>
      </w:r>
      <w:r w:rsidR="00087785" w:rsidRPr="009318C8">
        <w:t>Perceptional differences in ostracized individuals</w:t>
      </w:r>
      <w:bookmarkEnd w:id="68"/>
    </w:p>
    <w:p w14:paraId="48E025BA" w14:textId="59BD4BA3" w:rsidR="00754B80" w:rsidRPr="00087785" w:rsidRDefault="00D52366" w:rsidP="005F79B6">
      <w:pPr>
        <w:rPr>
          <w:b/>
          <w:bCs/>
        </w:rPr>
      </w:pPr>
      <w:r>
        <w:t>Humans</w:t>
      </w:r>
      <w:r w:rsidR="00B946D4" w:rsidRPr="00090FEF">
        <w:t xml:space="preserve"> </w:t>
      </w:r>
      <w:r w:rsidR="00754B80" w:rsidRPr="00090FEF">
        <w:t xml:space="preserve">have a </w:t>
      </w:r>
      <w:r w:rsidR="00B946D4">
        <w:t xml:space="preserve">universal </w:t>
      </w:r>
      <w:r w:rsidR="00754B80" w:rsidRPr="00090FEF">
        <w:t xml:space="preserve">need to belong, which is satisfied through social contact </w:t>
      </w:r>
      <w:r w:rsidR="00754B80" w:rsidRPr="00090FEF">
        <w:fldChar w:fldCharType="begin"/>
      </w:r>
      <w:r w:rsidR="00754B80" w:rsidRPr="00090FEF">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090FEF">
        <w:fldChar w:fldCharType="separate"/>
      </w:r>
      <w:r w:rsidR="00754B80" w:rsidRPr="00090FEF">
        <w:rPr>
          <w:rFonts w:ascii="Calibri" w:hAnsi="Calibri" w:cs="Calibri"/>
        </w:rPr>
        <w:t>(Baumeister &amp; Leary, 1995)</w:t>
      </w:r>
      <w:r w:rsidR="00754B80" w:rsidRPr="00090FEF">
        <w:fldChar w:fldCharType="end"/>
      </w:r>
      <w:r w:rsidR="00754B80" w:rsidRPr="00090FEF">
        <w:t xml:space="preserve">. </w:t>
      </w:r>
      <w:r w:rsidR="00B946D4">
        <w:t xml:space="preserve">When experiencing ostracism, </w:t>
      </w:r>
      <w:r w:rsidR="00754B80" w:rsidRPr="00090FEF">
        <w:t>the satisfaction of this need</w:t>
      </w:r>
      <w:r w:rsidR="00B946D4">
        <w:t xml:space="preserve"> is reduced</w:t>
      </w:r>
      <w:r w:rsidR="00754B80" w:rsidRPr="00090FEF">
        <w:t xml:space="preserve"> </w:t>
      </w:r>
      <w:r w:rsidR="00754B80" w:rsidRPr="00090FEF">
        <w:fldChar w:fldCharType="begin"/>
      </w:r>
      <w:r w:rsidR="00261E3A">
        <w:instrText xml:space="preserve"> ADDIN ZOTERO_ITEM CSL_CITATION {"citationID":"qfiBSswe","properties":{"formattedCitation":"(Williams,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090FEF">
        <w:fldChar w:fldCharType="separate"/>
      </w:r>
      <w:r w:rsidR="00261E3A" w:rsidRPr="00261E3A">
        <w:rPr>
          <w:rFonts w:ascii="Calibri" w:hAnsi="Calibri" w:cs="Calibri"/>
        </w:rPr>
        <w:t>(Williams, 2009)</w:t>
      </w:r>
      <w:r w:rsidR="00754B80" w:rsidRPr="00090FEF">
        <w:fldChar w:fldCharType="end"/>
      </w:r>
      <w:r w:rsidR="00754B80" w:rsidRPr="00090FEF">
        <w:t xml:space="preserve">. The theory of the social monitoring system suggests that </w:t>
      </w:r>
      <w:r w:rsidR="00632839" w:rsidRPr="00090FEF">
        <w:t>when the need to belong is thwarted</w:t>
      </w:r>
      <w:r w:rsidR="00754B80" w:rsidRPr="00090FEF">
        <w:t xml:space="preserve">, socially excluded people are </w:t>
      </w:r>
      <w:r w:rsidR="00B946D4">
        <w:t>particularly sensitive to</w:t>
      </w:r>
      <w:r w:rsidR="00754B80" w:rsidRPr="00090FEF">
        <w:t xml:space="preserve"> social cues. And indeed, it has been found that social exclusion has a beneficial impact on the ability to identify facial expressions </w:t>
      </w:r>
      <w:r w:rsidR="00754B80" w:rsidRPr="00090FEF">
        <w:fldChar w:fldCharType="begin"/>
      </w:r>
      <w:r w:rsidR="00754B80" w:rsidRPr="00090FEF">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090FEF">
        <w:fldChar w:fldCharType="separate"/>
      </w:r>
      <w:r w:rsidR="00754B80" w:rsidRPr="00090FEF">
        <w:rPr>
          <w:rFonts w:ascii="Calibri" w:hAnsi="Calibri" w:cs="Calibri"/>
        </w:rPr>
        <w:t>(Pickett et al., 2004)</w:t>
      </w:r>
      <w:r w:rsidR="00754B80" w:rsidRPr="00090FEF">
        <w:fldChar w:fldCharType="end"/>
      </w:r>
      <w:r w:rsidR="00754B80" w:rsidRPr="00090FEF">
        <w:t xml:space="preserve">, encode social cues </w:t>
      </w:r>
      <w:r w:rsidR="00754B80" w:rsidRPr="00090FEF">
        <w:fldChar w:fldCharType="begin"/>
      </w:r>
      <w:r w:rsidR="00754B80" w:rsidRPr="00090FEF">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090FEF">
        <w:fldChar w:fldCharType="separate"/>
      </w:r>
      <w:r w:rsidR="00754B80" w:rsidRPr="00090FEF">
        <w:rPr>
          <w:rFonts w:ascii="Calibri" w:hAnsi="Calibri" w:cs="Calibri"/>
        </w:rPr>
        <w:t>(Kawamoto et al., 2014)</w:t>
      </w:r>
      <w:r w:rsidR="00754B80" w:rsidRPr="00090FEF">
        <w:fldChar w:fldCharType="end"/>
      </w:r>
      <w:r w:rsidR="00754B80" w:rsidRPr="00090FEF">
        <w:t xml:space="preserve">, concentrate on them </w:t>
      </w:r>
      <w:r w:rsidR="00754B80" w:rsidRPr="00090FEF">
        <w:fldChar w:fldCharType="begin"/>
      </w:r>
      <w:r w:rsidR="00803890" w:rsidRPr="00090FEF">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090FEF">
        <w:fldChar w:fldCharType="separate"/>
      </w:r>
      <w:r w:rsidR="00803890" w:rsidRPr="00090FEF">
        <w:rPr>
          <w:rFonts w:ascii="Calibri" w:hAnsi="Calibri" w:cs="Calibri"/>
        </w:rPr>
        <w:t>(DeWall et al., 2009; Golubickis et al., 2018)</w:t>
      </w:r>
      <w:r w:rsidR="00754B80" w:rsidRPr="00090FEF">
        <w:fldChar w:fldCharType="end"/>
      </w:r>
      <w:r w:rsidR="00754B80" w:rsidRPr="00090FEF">
        <w:t xml:space="preserve"> and judge the authenticity of smiles </w:t>
      </w:r>
      <w:r w:rsidR="00754B80" w:rsidRPr="00090FEF">
        <w:fldChar w:fldCharType="begin"/>
      </w:r>
      <w:r w:rsidR="00754B80" w:rsidRPr="00090FEF">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090FEF">
        <w:fldChar w:fldCharType="separate"/>
      </w:r>
      <w:r w:rsidR="00754B80" w:rsidRPr="00090FEF">
        <w:rPr>
          <w:rFonts w:ascii="Calibri" w:hAnsi="Calibri" w:cs="Calibri"/>
        </w:rPr>
        <w:t>(Bernstein et al., 2008)</w:t>
      </w:r>
      <w:r w:rsidR="00754B80" w:rsidRPr="00090FEF">
        <w:fldChar w:fldCharType="end"/>
      </w:r>
      <w:r w:rsidR="00754B80" w:rsidRPr="00090FEF">
        <w:t xml:space="preserve">. Socially excluded, according to theory, have a heightened perception because they </w:t>
      </w:r>
      <w:r w:rsidR="00B946D4">
        <w:t xml:space="preserve">strive for </w:t>
      </w:r>
      <w:r w:rsidR="00754B80" w:rsidRPr="00090FEF">
        <w:t>reintegrat</w:t>
      </w:r>
      <w:r w:rsidR="00B946D4">
        <w:t>ion</w:t>
      </w:r>
      <w:r w:rsidR="00754B80" w:rsidRPr="00090FEF">
        <w:t xml:space="preserve"> to satisfy their need to belong </w:t>
      </w:r>
      <w:r w:rsidR="00754B80" w:rsidRPr="00090FEF">
        <w:fldChar w:fldCharType="begin"/>
      </w:r>
      <w:r w:rsidR="00754B80" w:rsidRPr="00090FEF">
        <w:instrText xml:space="preserve"> ADDIN ZOTERO_ITEM CSL_CITATION {"citationID":"h8VxtLr0","properties":{"formattedCitation":"(Pickett &amp; Gardner, 2005)","plainCitation":"(Pickett &amp; Gardner, 2005)","noteIndex":0},"citationItems":[{"id":642,"uris":["http://zotero.org/users/4433522/items/2EWI9M9J"],"uri":["http://zotero.org/users/4433522/items/2EWI9M9J"],"itemData":{"id":642,"type":"chapter","abstract":"Despite the obvious benefits of social connectedness, one of the barriers to its achievement is social exclusion and rejection by others. Most societies, including non-human societies (Lancaster, 1986; Raleigh &amp; McGuire, 1986), engage in routine rejection of some of their group members. This rejection is often the result of an individual failing to conform to some social norm or rule and can take the form of mild social rejection (e.g., a snub) to complete exclusion and ostracism (e.g., Williams, 2001; Williams &amp; Zadro, this volume). Although it is clear that many negative emotional and behavioral consequences can result from social exclusion and rejection, what is not well understood are the specific ways that individuals deal with daily rejection experiences and how they avoid prolonged social exclusion. Most individuals encounter some form of mild rejection in their daily lives--e.g., being turned down for a date or being left out of a conversation. While these experiences may result in temporary feelings of dejection, many individuals are able to bounce back from these episodes and regain inclusion and belonging. But what are the processes and mechanisms that contribute to individuals' ability to recover from and avoid rejection? The goal of this chapter is to provide a potential answer to this question by describing a model for the regulation of belonging needs (see Figure 13.1). This chapter begins with a description of the components of the model and the model's relation to other known processes involved in detecting and responding to social exclusion. This is then followed by a summary of the evidence collected to date in our lab that bears upon various aspects of the model. (PsycInfo Database Record (c) 2020 APA, all rights reserved)","collection-title":"Sydney Symposium of Social Psychology series","container-title":"The social outcast: Ostracism, social exclusion, rejection, and bullying","event-place":"New York, NY, US","ISBN":"978-1-84169-424-5","page":"213-226","publisher":"Psychology Press","publisher-place":"New York, NY, US","source":"APA PsycNET","title":"The Social Monitoring System: Enhanced Sensitivity to Social Cues as an Adaptive Response to Social Exclusion","title-short":"The Social Monitoring System","author":[{"family":"Pickett","given":"Cynthia L."},{"family":"Gardner","given":"Wendi L."}],"issued":{"date-parts":[["2005"]]}}}],"schema":"https://github.com/citation-style-language/schema/raw/master/csl-citation.json"} </w:instrText>
      </w:r>
      <w:r w:rsidR="00754B80" w:rsidRPr="00090FEF">
        <w:fldChar w:fldCharType="separate"/>
      </w:r>
      <w:r w:rsidR="00754B80" w:rsidRPr="00090FEF">
        <w:rPr>
          <w:rFonts w:ascii="Calibri" w:hAnsi="Calibri" w:cs="Calibri"/>
        </w:rPr>
        <w:t>(Pickett &amp; Gardner, 2005)</w:t>
      </w:r>
      <w:r w:rsidR="00754B80" w:rsidRPr="00090FEF">
        <w:fldChar w:fldCharType="end"/>
      </w:r>
      <w:r w:rsidR="00754B80" w:rsidRPr="00090FEF">
        <w:t xml:space="preserve">, and the heightened perception </w:t>
      </w:r>
      <w:r w:rsidR="00682305">
        <w:t xml:space="preserve">may </w:t>
      </w:r>
      <w:r w:rsidR="00754B80" w:rsidRPr="00090FEF">
        <w:t>help them in doing so.</w:t>
      </w:r>
      <w:r w:rsidR="002B4925">
        <w:t xml:space="preserve"> </w:t>
      </w:r>
      <w:r w:rsidR="00765A4E">
        <w:t xml:space="preserve">An important requirement for this </w:t>
      </w:r>
      <w:r w:rsidR="002E3804">
        <w:t>is,</w:t>
      </w:r>
      <w:r w:rsidR="00765A4E">
        <w:t xml:space="preserve"> however, an</w:t>
      </w:r>
      <w:r w:rsidR="002B4925">
        <w:t xml:space="preserve"> interaction partner </w:t>
      </w:r>
      <w:r w:rsidR="00765A4E">
        <w:t xml:space="preserve">who is </w:t>
      </w:r>
      <w:r w:rsidR="002B4925">
        <w:t>approachable and open for social interaction.</w:t>
      </w:r>
      <w:r w:rsidR="00754B80" w:rsidRPr="00090FEF">
        <w:t xml:space="preserve"> One aspect </w:t>
      </w:r>
      <w:r w:rsidR="00754B80" w:rsidRPr="00090FEF">
        <w:lastRenderedPageBreak/>
        <w:t xml:space="preserve">that </w:t>
      </w:r>
      <w:r w:rsidR="002B4925">
        <w:t xml:space="preserve">could </w:t>
      </w:r>
      <w:r w:rsidR="008814FB">
        <w:t>make</w:t>
      </w:r>
      <w:r w:rsidR="002B4925">
        <w:t xml:space="preserve"> a good interaction partner a</w:t>
      </w:r>
      <w:r w:rsidR="00754B80" w:rsidRPr="00090FEF">
        <w:t xml:space="preserve">re </w:t>
      </w:r>
      <w:r w:rsidR="008814FB">
        <w:t>his</w:t>
      </w:r>
      <w:r w:rsidR="00754B80" w:rsidRPr="00090FEF">
        <w:t xml:space="preserve"> personality traits</w:t>
      </w:r>
      <w:r w:rsidR="008814FB">
        <w:t>, which, among other things, indicate his social preferences and openness towards new experiences</w:t>
      </w:r>
      <w:r w:rsidR="00754B80" w:rsidRPr="00090FEF">
        <w:t xml:space="preserve">. </w:t>
      </w:r>
      <w:r w:rsidR="008814FB">
        <w:t>Since ostracism leads to an alternated perception of social and facial cues</w:t>
      </w:r>
      <w:r w:rsidR="00734C51">
        <w:t xml:space="preserve"> </w:t>
      </w:r>
      <w:r w:rsidR="00682305">
        <w:fldChar w:fldCharType="begin"/>
      </w:r>
      <w:r w:rsidR="00682305">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fldChar w:fldCharType="separate"/>
      </w:r>
      <w:r w:rsidR="00682305" w:rsidRPr="00682305">
        <w:rPr>
          <w:rFonts w:ascii="Calibri" w:hAnsi="Calibri" w:cs="Calibri"/>
        </w:rPr>
        <w:t>(Kawamoto et al., 2014)</w:t>
      </w:r>
      <w:r w:rsidR="00682305">
        <w:fldChar w:fldCharType="end"/>
      </w:r>
      <w:r w:rsidR="008814FB">
        <w:t xml:space="preserve">, </w:t>
      </w:r>
      <w:r w:rsidR="002050A4">
        <w:t xml:space="preserve">could </w:t>
      </w:r>
      <w:r w:rsidR="008814FB">
        <w:t xml:space="preserve">ostracism also </w:t>
      </w:r>
      <w:r w:rsidR="00C62494">
        <w:t>increase</w:t>
      </w:r>
      <w:r w:rsidR="008814FB">
        <w:t xml:space="preserve"> </w:t>
      </w:r>
      <w:r w:rsidR="00754B80" w:rsidRPr="00090FEF">
        <w:t xml:space="preserve">the </w:t>
      </w:r>
      <w:r w:rsidR="006F24D6">
        <w:t xml:space="preserve">perceived </w:t>
      </w:r>
      <w:r w:rsidR="00C62494">
        <w:t>distinctiveness of</w:t>
      </w:r>
      <w:r w:rsidR="00754B80" w:rsidRPr="00090FEF">
        <w:t xml:space="preserve"> typical personality trait</w:t>
      </w:r>
      <w:r w:rsidR="00C62494">
        <w:t xml:space="preserve">s </w:t>
      </w:r>
      <w:r w:rsidR="00C62494" w:rsidRPr="00090FEF">
        <w:t>infer</w:t>
      </w:r>
      <w:r w:rsidR="00C62494">
        <w:t>red</w:t>
      </w:r>
      <w:r w:rsidR="00754B80" w:rsidRPr="00090FEF">
        <w:t xml:space="preserve"> from a face</w:t>
      </w:r>
      <w:r w:rsidR="002050A4">
        <w:t>?</w:t>
      </w:r>
      <w:r w:rsidR="00754B80" w:rsidRPr="00090FEF">
        <w:t xml:space="preserve"> And </w:t>
      </w:r>
      <w:r w:rsidR="00712DBB">
        <w:t>which</w:t>
      </w:r>
      <w:r w:rsidR="00712DBB" w:rsidRPr="00090FEF">
        <w:t xml:space="preserve"> </w:t>
      </w:r>
      <w:r w:rsidR="00754B80" w:rsidRPr="00090FEF">
        <w:t>personality traits</w:t>
      </w:r>
      <w:r w:rsidR="00C62494">
        <w:t xml:space="preserve"> do</w:t>
      </w:r>
      <w:r w:rsidR="00754B80" w:rsidRPr="00090FEF">
        <w:t xml:space="preserve"> ostracized</w:t>
      </w:r>
      <w:r w:rsidR="00712DBB">
        <w:t xml:space="preserve"> individuals</w:t>
      </w:r>
      <w:r w:rsidR="00754B80" w:rsidRPr="00090FEF">
        <w:t xml:space="preserve"> prefer in </w:t>
      </w:r>
      <w:r w:rsidR="00712DBB">
        <w:t>a potential</w:t>
      </w:r>
      <w:r w:rsidR="00712DBB" w:rsidRPr="00090FEF">
        <w:t xml:space="preserve"> </w:t>
      </w:r>
      <w:r w:rsidR="00754B80" w:rsidRPr="00090FEF">
        <w:t xml:space="preserve">interaction partner when seeking </w:t>
      </w:r>
      <w:commentRangeStart w:id="69"/>
      <w:r w:rsidR="00754B80" w:rsidRPr="00090FEF">
        <w:t>reintegration</w:t>
      </w:r>
      <w:commentRangeEnd w:id="69"/>
      <w:r w:rsidR="00734C51">
        <w:rPr>
          <w:rStyle w:val="Kommentarzeichen"/>
          <w:rFonts w:cs="Mangal"/>
        </w:rPr>
        <w:commentReference w:id="69"/>
      </w:r>
      <w:r w:rsidR="00754B80" w:rsidRPr="00090FEF">
        <w:t>?</w:t>
      </w:r>
    </w:p>
    <w:p w14:paraId="56DF38CC" w14:textId="0C58A33F" w:rsidR="005F79B6" w:rsidRDefault="009318C8" w:rsidP="009318C8">
      <w:pPr>
        <w:pStyle w:val="berschrift3"/>
      </w:pPr>
      <w:bookmarkStart w:id="70" w:name="_Toc73605380"/>
      <w:r>
        <w:t xml:space="preserve">1.1.2. </w:t>
      </w:r>
      <w:r w:rsidR="00087785" w:rsidRPr="00087785">
        <w:t xml:space="preserve">Ostracism and </w:t>
      </w:r>
      <w:r w:rsidR="00087785">
        <w:t xml:space="preserve">facially communicated </w:t>
      </w:r>
      <w:r w:rsidR="00087785" w:rsidRPr="00087785">
        <w:t>personality traits</w:t>
      </w:r>
      <w:bookmarkEnd w:id="70"/>
    </w:p>
    <w:p w14:paraId="5A142AC8" w14:textId="3D3626D6" w:rsidR="00754B80" w:rsidRPr="00090FEF" w:rsidRDefault="00682305" w:rsidP="00A3132C">
      <w:r>
        <w:t>Previous research revealed that there are</w:t>
      </w:r>
      <w:r w:rsidRPr="00734C51">
        <w:t xml:space="preserve"> associa</w:t>
      </w:r>
      <w:r>
        <w:t>tions between ostracism and personality</w:t>
      </w:r>
      <w:r w:rsidR="00754B80" w:rsidRPr="00090FEF">
        <w:t xml:space="preserve"> traits in form of the </w:t>
      </w:r>
      <w:r w:rsidR="00734C51">
        <w:t>B</w:t>
      </w:r>
      <w:r w:rsidR="00754B80" w:rsidRPr="00090FEF">
        <w:t xml:space="preserve">ig </w:t>
      </w:r>
      <w:r w:rsidR="00734C51">
        <w:t>F</w:t>
      </w:r>
      <w:r w:rsidR="00754B80" w:rsidRPr="00090FEF">
        <w:t>ive</w:t>
      </w:r>
      <w:r w:rsidR="000D2F74">
        <w:t xml:space="preserve"> </w:t>
      </w:r>
      <w:r w:rsidR="000D2F74">
        <w:fldChar w:fldCharType="begin"/>
      </w:r>
      <w:r w:rsidR="000D2F74">
        <w:instrText xml:space="preserve"> ADDIN ZOTERO_ITEM CSL_CITATION {"citationID":"v5mHYovY","properties":{"formattedCitation":"(Costa &amp; McCrae, 1992)","plainCitation":"(Costa &amp; McCrae, 1992)","noteIndex":0},"citationItems":[{"id":1126,"uris":["http://zotero.org/users/4433522/items/N7JFTPDH"],"uri":["http://zotero.org/users/4433522/items/N7JFTPDH"],"itemData":{"id":1126,"type":"article-journal","container-title":"Psychological Assessment","DOI":"10.1037/1040-3590.4.1.5","ISSN":"1939-134X, 1040-3590","issue":"1","journalAbbreviation":"Psychological Assessment","language":"en","page":"5-13","source":"DOI.org (Crossref)","title":"Normal personality assessment in clinical practice: The NEO Personality Inventory.","title-short":"Normal personality assessment in clinical practice","volume":"4","author":[{"family":"Costa","given":"Paul T."},{"family":"McCrae","given":"Robert R."}],"issued":{"date-parts":[["1992"]]}}}],"schema":"https://github.com/citation-style-language/schema/raw/master/csl-citation.json"} </w:instrText>
      </w:r>
      <w:r w:rsidR="000D2F74">
        <w:fldChar w:fldCharType="separate"/>
      </w:r>
      <w:r w:rsidR="000D2F74" w:rsidRPr="000D2F74">
        <w:rPr>
          <w:rFonts w:ascii="Calibri" w:hAnsi="Calibri" w:cs="Calibri"/>
        </w:rPr>
        <w:t>(Costa &amp; McCrae, 1992)</w:t>
      </w:r>
      <w:r w:rsidR="000D2F74">
        <w:fldChar w:fldCharType="end"/>
      </w:r>
      <w:r>
        <w:t>.</w:t>
      </w:r>
      <w:r w:rsidR="00754B80" w:rsidRPr="00090FEF">
        <w:t xml:space="preserve"> </w:t>
      </w:r>
      <w:r w:rsidR="00712DBB">
        <w:t>For instance</w:t>
      </w:r>
      <w:r w:rsidR="00754B80" w:rsidRPr="00090FEF">
        <w:t xml:space="preserve">, </w:t>
      </w:r>
      <w:r w:rsidR="00712DBB">
        <w:t xml:space="preserve">one study showed that </w:t>
      </w:r>
      <w:r w:rsidR="00754B80" w:rsidRPr="00090FEF">
        <w:t>participants</w:t>
      </w:r>
      <w:r w:rsidR="00632839" w:rsidRPr="00090FEF">
        <w:t xml:space="preserve"> </w:t>
      </w:r>
      <w:r w:rsidR="00712DBB">
        <w:t xml:space="preserve">who </w:t>
      </w:r>
      <w:r w:rsidR="00632839" w:rsidRPr="00090FEF">
        <w:t>received a description of a person with either</w:t>
      </w:r>
      <w:r w:rsidR="00754B80" w:rsidRPr="00090FEF">
        <w:t xml:space="preserve"> </w:t>
      </w:r>
      <w:r w:rsidR="00632839" w:rsidRPr="00090FEF">
        <w:t xml:space="preserve">a </w:t>
      </w:r>
      <w:r w:rsidR="00754B80" w:rsidRPr="00090FEF">
        <w:t>low or high expression of the trait agreeableness or conscientiousness</w:t>
      </w:r>
      <w:r w:rsidR="00712DBB">
        <w:t xml:space="preserve">, </w:t>
      </w:r>
      <w:r w:rsidR="004B1B47">
        <w:t>showed higher</w:t>
      </w:r>
      <w:r w:rsidR="00754B80" w:rsidRPr="00090FEF">
        <w:t xml:space="preserve"> intension to ostracize the </w:t>
      </w:r>
      <w:r w:rsidR="00712DBB">
        <w:t>described</w:t>
      </w:r>
      <w:r w:rsidR="00712DBB" w:rsidRPr="00090FEF">
        <w:t xml:space="preserve"> </w:t>
      </w:r>
      <w:r w:rsidR="00754B80" w:rsidRPr="00090FEF">
        <w:t xml:space="preserve">person </w:t>
      </w:r>
      <w:r w:rsidR="004B1B47">
        <w:t xml:space="preserve">with lower trait expression </w:t>
      </w:r>
      <w:r w:rsidR="00754B80" w:rsidRPr="00090FEF">
        <w:fldChar w:fldCharType="begin"/>
      </w:r>
      <w:r w:rsidR="00754B80" w:rsidRPr="00090FEF">
        <w:instrText xml:space="preserve"> ADDIN ZOTERO_ITEM CSL_CITATION {"citationID":"dWtNH4j9","properties":{"formattedCitation":"(Rudert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754B80" w:rsidRPr="00090FEF">
        <w:fldChar w:fldCharType="separate"/>
      </w:r>
      <w:r w:rsidR="00754B80" w:rsidRPr="00090FEF">
        <w:rPr>
          <w:rFonts w:ascii="Calibri" w:hAnsi="Calibri" w:cs="Calibri"/>
        </w:rPr>
        <w:t>(Rudert et al., 2021)</w:t>
      </w:r>
      <w:r w:rsidR="00754B80" w:rsidRPr="00090FEF">
        <w:fldChar w:fldCharType="end"/>
      </w:r>
      <w:r w:rsidR="00754B80" w:rsidRPr="00090FEF">
        <w:t>.</w:t>
      </w:r>
    </w:p>
    <w:p w14:paraId="6383D887" w14:textId="2485F5CF" w:rsidR="006F24D6" w:rsidRDefault="00754B80" w:rsidP="00A3132C">
      <w:r w:rsidRPr="00090FEF">
        <w:t xml:space="preserve">When only facial cues are available, </w:t>
      </w:r>
      <w:r w:rsidR="00B74CBB" w:rsidRPr="00090FEF">
        <w:t>individuals</w:t>
      </w:r>
      <w:r w:rsidRPr="00090FEF">
        <w:t xml:space="preserve"> are </w:t>
      </w:r>
      <w:commentRangeStart w:id="71"/>
      <w:commentRangeStart w:id="72"/>
      <w:r w:rsidRPr="00090FEF">
        <w:t xml:space="preserve">relatively accurate </w:t>
      </w:r>
      <w:commentRangeEnd w:id="71"/>
      <w:r w:rsidR="003E5AE5">
        <w:rPr>
          <w:rStyle w:val="Kommentarzeichen"/>
          <w:rFonts w:cs="Mangal"/>
        </w:rPr>
        <w:commentReference w:id="71"/>
      </w:r>
      <w:commentRangeEnd w:id="72"/>
      <w:r w:rsidR="007F4A46">
        <w:rPr>
          <w:rStyle w:val="Kommentarzeichen"/>
          <w:rFonts w:cs="Mangal"/>
        </w:rPr>
        <w:commentReference w:id="72"/>
      </w:r>
      <w:r w:rsidRPr="00090FEF">
        <w:t xml:space="preserve">in inferring personality traits of the person they see </w:t>
      </w:r>
      <w:r w:rsidRPr="00090FEF">
        <w:fldChar w:fldCharType="begin"/>
      </w:r>
      <w:r w:rsidR="00387314">
        <w:instrText xml:space="preserve"> ADDIN ZOTERO_ITEM CSL_CITATION {"citationID":"okRG734r","properties":{"formattedCitation":"(Ambady et al., 2000; Kachur et al., 2020; Walker &amp; Vetter, 2016)","plainCitation":"(Ambady et al., 2000; Kachur et al., 2020;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label":"page"},{"id":1132,"uris":["http://zotero.org/users/4433522/items/E7VE9N7I"],"uri":["http://zotero.org/users/4433522/items/E7VE9N7I"],"itemData":{"id":1132,"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three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two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 – 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Pr="00090FEF">
        <w:fldChar w:fldCharType="separate"/>
      </w:r>
      <w:r w:rsidR="00387314" w:rsidRPr="00387314">
        <w:rPr>
          <w:rFonts w:ascii="Calibri" w:hAnsi="Calibri" w:cs="Calibri"/>
        </w:rPr>
        <w:t>(Ambady et al., 2000; Kachur et al., 2020; Walker &amp; Vetter, 2016)</w:t>
      </w:r>
      <w:r w:rsidRPr="00090FEF">
        <w:fldChar w:fldCharType="end"/>
      </w:r>
      <w:r w:rsidRPr="00090FEF">
        <w:t xml:space="preserve">. </w:t>
      </w:r>
      <w:r w:rsidR="00387314">
        <w:t>In this context of trait inference it</w:t>
      </w:r>
      <w:r w:rsidRPr="00090FEF">
        <w:t xml:space="preserve"> has been found that low need to belong is related to a preference for more extraverted faces </w:t>
      </w:r>
      <w:r w:rsidRPr="00090FEF">
        <w:fldChar w:fldCharType="begin"/>
      </w:r>
      <w:r w:rsidRPr="00090FEF">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Pr="00090FEF">
        <w:fldChar w:fldCharType="separate"/>
      </w:r>
      <w:r w:rsidRPr="00090FEF">
        <w:rPr>
          <w:rFonts w:ascii="Calibri" w:hAnsi="Calibri" w:cs="Calibri"/>
        </w:rPr>
        <w:t>(Brown &amp; Sacco, 2017)</w:t>
      </w:r>
      <w:r w:rsidRPr="00090FEF">
        <w:fldChar w:fldCharType="end"/>
      </w:r>
      <w:r w:rsidRPr="00090FEF">
        <w:t xml:space="preserve">. </w:t>
      </w:r>
      <w:r w:rsidR="00734C51">
        <w:t>A study considering</w:t>
      </w:r>
      <w:r w:rsidR="006F24D6">
        <w:t xml:space="preserve"> </w:t>
      </w:r>
      <w:r w:rsidR="00734C51">
        <w:t xml:space="preserve">individuals’ </w:t>
      </w:r>
      <w:r w:rsidR="0078300E">
        <w:t xml:space="preserve">general </w:t>
      </w:r>
      <w:r w:rsidR="006F24D6">
        <w:t xml:space="preserve">preferences </w:t>
      </w:r>
      <w:r w:rsidR="0078300E">
        <w:t xml:space="preserve">for facially communicated personality traits </w:t>
      </w:r>
      <w:r w:rsidR="00734C51">
        <w:t>showed a preference for higher values in extraversion and agreeableness as well as for lower values in neuroticism and conscientiousness</w:t>
      </w:r>
      <w:r w:rsidR="00734C51" w:rsidDel="00734C51">
        <w:t xml:space="preserve"> </w:t>
      </w:r>
      <w:r w:rsidR="0078300E">
        <w:fldChar w:fldCharType="begin"/>
      </w:r>
      <w:r w:rsidR="0078300E">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fldChar w:fldCharType="separate"/>
      </w:r>
      <w:r w:rsidR="0078300E" w:rsidRPr="0078300E">
        <w:rPr>
          <w:rFonts w:ascii="Calibri" w:hAnsi="Calibri" w:cs="Calibri"/>
        </w:rPr>
        <w:t>(Sacco &amp; Brown, 2018)</w:t>
      </w:r>
      <w:r w:rsidR="0078300E">
        <w:fldChar w:fldCharType="end"/>
      </w:r>
      <w:r w:rsidR="0078300E">
        <w:t>.</w:t>
      </w:r>
      <w:r w:rsidR="00FA3C9A">
        <w:t xml:space="preserve"> </w:t>
      </w:r>
      <w:r w:rsidR="007F7201" w:rsidRPr="00090FEF">
        <w:t>No general preference emerged for openness; rather, the subject's openness partially predicted his preference for openness in other faces.</w:t>
      </w:r>
    </w:p>
    <w:p w14:paraId="52BA2F2B" w14:textId="2F6EC245" w:rsidR="00754B80" w:rsidRPr="00090FEF" w:rsidRDefault="00B74CBB" w:rsidP="00A3132C">
      <w:r w:rsidRPr="00090FEF">
        <w:lastRenderedPageBreak/>
        <w:t>Moreover</w:t>
      </w:r>
      <w:r w:rsidR="00754B80" w:rsidRPr="00090FEF">
        <w:t xml:space="preserve">, social exclusion increased the categorical perception of social information </w:t>
      </w:r>
      <w:r w:rsidR="00754B80" w:rsidRPr="00090FEF">
        <w:fldChar w:fldCharType="begin"/>
      </w:r>
      <w:r w:rsidR="00754B80" w:rsidRPr="00090FEF">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090FEF">
        <w:fldChar w:fldCharType="separate"/>
      </w:r>
      <w:r w:rsidR="00754B80" w:rsidRPr="00090FEF">
        <w:rPr>
          <w:rFonts w:ascii="Calibri" w:hAnsi="Calibri" w:cs="Calibri"/>
        </w:rPr>
        <w:t>(Sacco et al., 2011)</w:t>
      </w:r>
      <w:r w:rsidR="00754B80" w:rsidRPr="00090FEF">
        <w:fldChar w:fldCharType="end"/>
      </w:r>
      <w:r w:rsidR="00754B80" w:rsidRPr="00090FEF">
        <w:t xml:space="preserve">. Accordingly, personality traits inferred through facial cues </w:t>
      </w:r>
      <w:r w:rsidR="005341E0">
        <w:t>may</w:t>
      </w:r>
      <w:r w:rsidR="005341E0" w:rsidRPr="00090FEF">
        <w:t xml:space="preserve"> </w:t>
      </w:r>
      <w:r w:rsidR="00754B80" w:rsidRPr="00090FEF">
        <w:t>also be judged more extremely by socially excluded</w:t>
      </w:r>
      <w:r w:rsidR="005341E0">
        <w:t xml:space="preserve"> individuals</w:t>
      </w:r>
      <w:r w:rsidR="00754B80" w:rsidRPr="00090FEF">
        <w:t>.</w:t>
      </w:r>
      <w:r w:rsidRPr="00090FEF">
        <w:t xml:space="preserve"> Together, these findings suggest that personality may be a relevant social cue when experiencing low belongingness. However, it remains unclear whether individuals with</w:t>
      </w:r>
      <w:r w:rsidR="005341E0">
        <w:t xml:space="preserve"> a</w:t>
      </w:r>
      <w:r w:rsidRPr="00090FEF">
        <w:t xml:space="preserve"> thwarted need to belong</w:t>
      </w:r>
      <w:r w:rsidR="005341E0">
        <w:t xml:space="preserve"> </w:t>
      </w:r>
      <w:r w:rsidR="005341E0" w:rsidRPr="00090FEF">
        <w:t>compared to individuals with high need to belong</w:t>
      </w:r>
      <w:r w:rsidRPr="00090FEF">
        <w:t xml:space="preserve"> </w:t>
      </w:r>
      <w:r w:rsidR="005341E0">
        <w:t xml:space="preserve">hold further </w:t>
      </w:r>
      <w:r w:rsidRPr="00090FEF">
        <w:t xml:space="preserve">preferences for </w:t>
      </w:r>
      <w:r w:rsidR="005341E0">
        <w:t>faces which suggest certain</w:t>
      </w:r>
      <w:r w:rsidRPr="00090FEF">
        <w:t xml:space="preserve"> personality traits. Further, </w:t>
      </w:r>
      <w:r w:rsidR="00734C51">
        <w:t>it is unclear</w:t>
      </w:r>
      <w:r w:rsidRPr="00090FEF">
        <w:t xml:space="preserve"> whether they </w:t>
      </w:r>
      <w:r w:rsidR="00B11611">
        <w:t>perceive</w:t>
      </w:r>
      <w:r w:rsidRPr="00090FEF">
        <w:t xml:space="preserve"> these traits </w:t>
      </w:r>
      <w:r w:rsidR="00B11611">
        <w:t xml:space="preserve">as </w:t>
      </w:r>
      <w:r w:rsidRPr="00090FEF">
        <w:t xml:space="preserve">more extreme </w:t>
      </w:r>
      <w:r w:rsidR="00B11611">
        <w:t>than individuals with high need to belong</w:t>
      </w:r>
      <w:r w:rsidRPr="00090FEF">
        <w:t>.</w:t>
      </w:r>
    </w:p>
    <w:p w14:paraId="43848307" w14:textId="118F3D5D" w:rsidR="005F79B6" w:rsidRDefault="009318C8" w:rsidP="005F79B6">
      <w:pPr>
        <w:pStyle w:val="berschrift3"/>
      </w:pPr>
      <w:bookmarkStart w:id="73" w:name="_Toc73605381"/>
      <w:r>
        <w:t xml:space="preserve">1.1.3. </w:t>
      </w:r>
      <w:r w:rsidR="00087785" w:rsidRPr="00087785">
        <w:t>Basel Face Database</w:t>
      </w:r>
      <w:bookmarkEnd w:id="73"/>
    </w:p>
    <w:p w14:paraId="109ACFC9" w14:textId="60A945C3" w:rsidR="00262003" w:rsidRDefault="005341E0" w:rsidP="00007669">
      <w:r>
        <w:t xml:space="preserve">The Basel face database </w:t>
      </w:r>
      <w:r w:rsidR="006D075E">
        <w:fldChar w:fldCharType="begin"/>
      </w:r>
      <w:r w:rsidR="006D075E">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fldChar w:fldCharType="separate"/>
      </w:r>
      <w:r w:rsidR="006D075E" w:rsidRPr="006D075E">
        <w:rPr>
          <w:rFonts w:ascii="Calibri" w:hAnsi="Calibri" w:cs="Calibri"/>
        </w:rPr>
        <w:t>(Walker et al., 2018)</w:t>
      </w:r>
      <w:r w:rsidR="006D075E">
        <w:fldChar w:fldCharType="end"/>
      </w:r>
      <w:r w:rsidR="006D075E">
        <w:t xml:space="preserve"> </w:t>
      </w:r>
      <w:r>
        <w:t xml:space="preserve">provides manipulated </w:t>
      </w:r>
      <w:r w:rsidR="00754B80" w:rsidRPr="00090FEF">
        <w:t xml:space="preserve">photographs of </w:t>
      </w:r>
      <w:r>
        <w:t>individuals</w:t>
      </w:r>
      <w:r w:rsidRPr="00090FEF">
        <w:t xml:space="preserve"> </w:t>
      </w:r>
      <w:r>
        <w:t>in which</w:t>
      </w:r>
      <w:r w:rsidR="00754B80" w:rsidRPr="00090FEF">
        <w:t xml:space="preserve"> </w:t>
      </w:r>
      <w:r>
        <w:t>the depicted individuals are perceived as having either</w:t>
      </w:r>
      <w:r w:rsidRPr="00090FEF">
        <w:t xml:space="preserve"> </w:t>
      </w:r>
      <w:r w:rsidR="00754B80" w:rsidRPr="00090FEF">
        <w:t xml:space="preserve">a high or low expression of each </w:t>
      </w:r>
      <w:r w:rsidR="00734C51">
        <w:t>B</w:t>
      </w:r>
      <w:r w:rsidR="00754B80" w:rsidRPr="00090FEF">
        <w:t xml:space="preserve">ig </w:t>
      </w:r>
      <w:r w:rsidR="00734C51">
        <w:t>F</w:t>
      </w:r>
      <w:r w:rsidR="00754B80" w:rsidRPr="00090FEF">
        <w:t xml:space="preserve">ive personality trait. This </w:t>
      </w:r>
      <w:r>
        <w:t>resource</w:t>
      </w:r>
      <w:r w:rsidRPr="00090FEF">
        <w:t xml:space="preserve"> </w:t>
      </w:r>
      <w:r w:rsidR="00754B80" w:rsidRPr="00090FEF">
        <w:t xml:space="preserve">allows to test the preferences of </w:t>
      </w:r>
      <w:r w:rsidR="00C62494">
        <w:t>ostracized individuals</w:t>
      </w:r>
      <w:r w:rsidR="00754B80" w:rsidRPr="00090FEF">
        <w:t xml:space="preserve"> for the Big Five personality traits and their accuracy in inferring these traits from prototypical photographs.</w:t>
      </w:r>
      <w:r>
        <w:t xml:space="preserve"> In previous research </w:t>
      </w:r>
      <w:r w:rsidR="00BF3AE8">
        <w:fldChar w:fldCharType="begin"/>
      </w:r>
      <w:r w:rsidR="00BF3AE8">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fldChar w:fldCharType="separate"/>
      </w:r>
      <w:r w:rsidR="00BF3AE8" w:rsidRPr="00BF3AE8">
        <w:rPr>
          <w:rFonts w:ascii="Calibri" w:hAnsi="Calibri" w:cs="Calibri"/>
        </w:rPr>
        <w:t>(Brown &amp; Sacco, 2017)</w:t>
      </w:r>
      <w:r w:rsidR="00BF3AE8">
        <w:fldChar w:fldCharType="end"/>
      </w:r>
      <w:r>
        <w:t xml:space="preserve">, </w:t>
      </w:r>
      <w:r w:rsidR="004B1B47">
        <w:t xml:space="preserve">a preference for </w:t>
      </w:r>
      <w:r>
        <w:t>e</w:t>
      </w:r>
      <w:r w:rsidR="00754B80" w:rsidRPr="00090FEF">
        <w:t>xtraver</w:t>
      </w:r>
      <w:r w:rsidR="004B1B47">
        <w:t>ted faces</w:t>
      </w:r>
      <w:r w:rsidR="00754B80" w:rsidRPr="00090FEF">
        <w:t xml:space="preserve"> </w:t>
      </w:r>
      <w:r>
        <w:t xml:space="preserve">has been found </w:t>
      </w:r>
      <w:r w:rsidR="004B1B47">
        <w:t xml:space="preserve">to be related to a </w:t>
      </w:r>
      <w:r w:rsidR="00007669">
        <w:t>low</w:t>
      </w:r>
      <w:r w:rsidR="004B1B47">
        <w:t xml:space="preserve"> need to belong</w:t>
      </w:r>
      <w:r w:rsidR="00754B80" w:rsidRPr="00090FEF">
        <w:t>.</w:t>
      </w:r>
      <w:r>
        <w:t xml:space="preserve"> This study aims at replicating this finding as well as </w:t>
      </w:r>
      <w:r w:rsidR="0028253C">
        <w:t>extending it by examining whe</w:t>
      </w:r>
      <w:r w:rsidR="00007669">
        <w:t>ther</w:t>
      </w:r>
      <w:r w:rsidR="0028253C">
        <w:t xml:space="preserve"> excluded (as opposed to included) individuals hold preferences for </w:t>
      </w:r>
      <w:r w:rsidR="007F7201">
        <w:t>agreeableness</w:t>
      </w:r>
      <w:r w:rsidR="00007669">
        <w:t xml:space="preserve">, </w:t>
      </w:r>
      <w:r w:rsidR="007F7201">
        <w:t>conscientiousness, neuroticism, and openness</w:t>
      </w:r>
      <w:r w:rsidR="0028253C">
        <w:t>. Hence,</w:t>
      </w:r>
      <w:r w:rsidR="00007669">
        <w:t xml:space="preserve"> </w:t>
      </w:r>
      <w:r w:rsidR="0028253C">
        <w:t>t</w:t>
      </w:r>
      <w:r w:rsidR="00B74CBB" w:rsidRPr="00090FEF">
        <w:t>his study will include all</w:t>
      </w:r>
      <w:r w:rsidR="006D075E">
        <w:t xml:space="preserve"> </w:t>
      </w:r>
      <w:r w:rsidR="0028253C">
        <w:t>B</w:t>
      </w:r>
      <w:r w:rsidR="00B74CBB" w:rsidRPr="00090FEF">
        <w:t xml:space="preserve">ig </w:t>
      </w:r>
      <w:r w:rsidR="0028253C">
        <w:t>F</w:t>
      </w:r>
      <w:r w:rsidR="00B74CBB" w:rsidRPr="00090FEF">
        <w:t xml:space="preserve">ive personality traits and </w:t>
      </w:r>
      <w:r w:rsidR="002237FD" w:rsidRPr="00090FEF">
        <w:t>analyze</w:t>
      </w:r>
      <w:r w:rsidR="00B74CBB" w:rsidRPr="00090FEF">
        <w:t xml:space="preserve"> the preferences of socially excluded for these traits as well as their inference from manipulated photographs</w:t>
      </w:r>
      <w:r w:rsidR="007F7201">
        <w:t>.</w:t>
      </w:r>
    </w:p>
    <w:p w14:paraId="258A016F" w14:textId="77777777" w:rsidR="00BF3AE8" w:rsidRPr="00090FEF" w:rsidRDefault="00BF3AE8" w:rsidP="00007669"/>
    <w:p w14:paraId="4ABCA8AA" w14:textId="6197BEDE" w:rsidR="00754B80" w:rsidRPr="00090FEF" w:rsidRDefault="009318C8" w:rsidP="00262003">
      <w:pPr>
        <w:pStyle w:val="berschrift2"/>
      </w:pPr>
      <w:bookmarkStart w:id="74" w:name="_Toc72686988"/>
      <w:bookmarkStart w:id="75" w:name="_Toc73444075"/>
      <w:bookmarkStart w:id="76" w:name="_Toc73444207"/>
      <w:bookmarkStart w:id="77" w:name="_Toc73444237"/>
      <w:bookmarkStart w:id="78" w:name="_Toc73461016"/>
      <w:bookmarkStart w:id="79" w:name="_Toc73461087"/>
      <w:bookmarkStart w:id="80" w:name="_Toc73461145"/>
      <w:bookmarkStart w:id="81" w:name="_Toc73461160"/>
      <w:bookmarkStart w:id="82" w:name="_Toc73461190"/>
      <w:bookmarkStart w:id="83" w:name="_Toc73461224"/>
      <w:bookmarkStart w:id="84" w:name="_Toc73461239"/>
      <w:bookmarkStart w:id="85" w:name="_Toc73605382"/>
      <w:r>
        <w:lastRenderedPageBreak/>
        <w:t xml:space="preserve">1.2. </w:t>
      </w:r>
      <w:r w:rsidR="00754B80" w:rsidRPr="00090FEF">
        <w:t>Hypotheses</w:t>
      </w:r>
      <w:bookmarkEnd w:id="74"/>
      <w:bookmarkEnd w:id="75"/>
      <w:bookmarkEnd w:id="76"/>
      <w:bookmarkEnd w:id="77"/>
      <w:bookmarkEnd w:id="78"/>
      <w:bookmarkEnd w:id="79"/>
      <w:bookmarkEnd w:id="80"/>
      <w:bookmarkEnd w:id="81"/>
      <w:bookmarkEnd w:id="82"/>
      <w:bookmarkEnd w:id="83"/>
      <w:bookmarkEnd w:id="84"/>
      <w:bookmarkEnd w:id="85"/>
    </w:p>
    <w:p w14:paraId="429F6244" w14:textId="6310CC08" w:rsidR="00754B80" w:rsidRPr="00090FEF" w:rsidRDefault="00754B80" w:rsidP="00A3132C">
      <w:r w:rsidRPr="00090FEF">
        <w:t xml:space="preserve">Based on the theory outlined above, </w:t>
      </w:r>
      <w:r w:rsidR="00682305">
        <w:t>six</w:t>
      </w:r>
      <w:r w:rsidRPr="00090FEF">
        <w:t xml:space="preserve"> hypotheses are stated. The first </w:t>
      </w:r>
      <w:r w:rsidR="00682305">
        <w:t xml:space="preserve">five </w:t>
      </w:r>
      <w:r w:rsidR="00682305" w:rsidRPr="00090FEF">
        <w:t>address</w:t>
      </w:r>
      <w:r w:rsidR="00682305">
        <w:t xml:space="preserve"> </w:t>
      </w:r>
      <w:r w:rsidRPr="00090FEF">
        <w:t xml:space="preserve">preferences of socially excluded </w:t>
      </w:r>
      <w:r w:rsidR="002237FD" w:rsidRPr="00090FEF">
        <w:t>for faces of others with respect to personality traits.</w:t>
      </w:r>
      <w:r w:rsidRPr="00090FEF">
        <w:t xml:space="preserve"> I expect socially excluded</w:t>
      </w:r>
      <w:r w:rsidR="001D493A">
        <w:t xml:space="preserve"> individuals</w:t>
      </w:r>
      <w:r w:rsidRPr="00090FEF">
        <w:t xml:space="preserve"> to prefer more extraverted, more agreeable, </w:t>
      </w:r>
      <w:commentRangeStart w:id="86"/>
      <w:commentRangeStart w:id="87"/>
      <w:commentRangeStart w:id="88"/>
      <w:r w:rsidRPr="00090FEF">
        <w:t>less conscientious</w:t>
      </w:r>
      <w:commentRangeEnd w:id="86"/>
      <w:r w:rsidR="00B01002">
        <w:rPr>
          <w:rStyle w:val="Kommentarzeichen"/>
          <w:rFonts w:cs="Mangal"/>
        </w:rPr>
        <w:commentReference w:id="86"/>
      </w:r>
      <w:commentRangeEnd w:id="87"/>
      <w:r w:rsidR="002537D9">
        <w:rPr>
          <w:rStyle w:val="Kommentarzeichen"/>
          <w:rFonts w:cs="Mangal"/>
        </w:rPr>
        <w:commentReference w:id="87"/>
      </w:r>
      <w:commentRangeEnd w:id="88"/>
      <w:r w:rsidR="00406627">
        <w:rPr>
          <w:rStyle w:val="Kommentarzeichen"/>
          <w:rFonts w:cs="Mangal"/>
        </w:rPr>
        <w:commentReference w:id="88"/>
      </w:r>
      <w:r w:rsidRPr="00090FEF">
        <w:t xml:space="preserve"> and less neurotic faces, as these </w:t>
      </w:r>
      <w:commentRangeStart w:id="89"/>
      <w:r w:rsidRPr="00090FEF">
        <w:t xml:space="preserve">general preferences </w:t>
      </w:r>
      <w:commentRangeEnd w:id="89"/>
      <w:r w:rsidR="001D493A">
        <w:rPr>
          <w:rStyle w:val="Kommentarzeichen"/>
          <w:rFonts w:cs="Mangal"/>
        </w:rPr>
        <w:commentReference w:id="89"/>
      </w:r>
      <w:r w:rsidRPr="00090FEF">
        <w:t xml:space="preserve">were already found in a previous study </w:t>
      </w:r>
      <w:r w:rsidRPr="00090FEF">
        <w:fldChar w:fldCharType="begin"/>
      </w:r>
      <w:r w:rsidRPr="00090FEF">
        <w:instrText xml:space="preserve"> ADDIN ZOTERO_ITEM CSL_CITATION {"citationID":"4yZQOSEe","properties":{"formattedCitation":"(Sacco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Pr="00090FEF">
        <w:fldChar w:fldCharType="separate"/>
      </w:r>
      <w:r w:rsidRPr="00090FEF">
        <w:rPr>
          <w:rFonts w:ascii="Calibri" w:hAnsi="Calibri" w:cs="Calibri"/>
        </w:rPr>
        <w:t>(Sacco &amp; Brown, 2018)</w:t>
      </w:r>
      <w:r w:rsidRPr="00090FEF">
        <w:fldChar w:fldCharType="end"/>
      </w:r>
      <w:r w:rsidRPr="00090FEF">
        <w:t>.</w:t>
      </w:r>
      <w:r w:rsidR="007F4905">
        <w:t xml:space="preserve"> </w:t>
      </w:r>
      <w:r w:rsidR="007F7201">
        <w:t>Since there was no distinct preference found for openness, a prediction is made here: F</w:t>
      </w:r>
      <w:r w:rsidRPr="00090FEF">
        <w:t>or the socially excluded, I expect a preference for more open faces, as this could convey a signal of responsiveness and, in theory, these people should be more open to new interactions.</w:t>
      </w:r>
      <w:r w:rsidR="007F4905">
        <w:t xml:space="preserve"> </w:t>
      </w:r>
      <w:r w:rsidR="00067E42">
        <w:t xml:space="preserve">For </w:t>
      </w:r>
      <w:r w:rsidR="00BB6F81">
        <w:t>conscientiousness,</w:t>
      </w:r>
      <w:r w:rsidR="00067E42">
        <w:t xml:space="preserve"> a similar prediction is made </w:t>
      </w:r>
      <w:r w:rsidR="00BB6F81">
        <w:t xml:space="preserve">in </w:t>
      </w:r>
      <w:r w:rsidR="00067E42">
        <w:t>that socially excluded individuals will have a stronger preference for more conscientious faces since they may convey more stability and less risk taking.</w:t>
      </w:r>
      <w:r w:rsidR="00BB6F81">
        <w:t xml:space="preserve"> </w:t>
      </w:r>
    </w:p>
    <w:p w14:paraId="7789A2BE" w14:textId="77777777" w:rsidR="00754B80" w:rsidRPr="00090FEF" w:rsidRDefault="00754B80" w:rsidP="00A3132C">
      <w:r w:rsidRPr="00090FEF">
        <w:t>The resulting hypothesis is split up into five similar hypotheses that are as follows:</w:t>
      </w:r>
    </w:p>
    <w:p w14:paraId="76353D45" w14:textId="58D0D7B6" w:rsidR="00754B80" w:rsidRDefault="00754B80" w:rsidP="00A3132C">
      <w:pPr>
        <w:rPr>
          <w:i/>
          <w:iCs/>
        </w:rPr>
      </w:pPr>
      <w:r w:rsidRPr="00090FEF">
        <w:rPr>
          <w:i/>
          <w:iCs/>
        </w:rPr>
        <w:t xml:space="preserve">H1A: </w:t>
      </w:r>
      <w:r w:rsidR="00F14CC2">
        <w:rPr>
          <w:i/>
          <w:iCs/>
        </w:rPr>
        <w:t>On average, s</w:t>
      </w:r>
      <w:r w:rsidRPr="00090FEF">
        <w:rPr>
          <w:i/>
          <w:iCs/>
        </w:rPr>
        <w:t>ocially excluded</w:t>
      </w:r>
      <w:r w:rsidR="0028253C">
        <w:rPr>
          <w:i/>
          <w:iCs/>
        </w:rPr>
        <w:t xml:space="preserve"> (vs. included)</w:t>
      </w:r>
      <w:r w:rsidRPr="00090FEF">
        <w:rPr>
          <w:i/>
          <w:iCs/>
        </w:rPr>
        <w:t xml:space="preserve"> </w:t>
      </w:r>
      <w:r w:rsidR="0028253C">
        <w:rPr>
          <w:i/>
          <w:iCs/>
        </w:rPr>
        <w:t xml:space="preserve">individuals </w:t>
      </w:r>
      <w:r w:rsidR="00F14CC2">
        <w:rPr>
          <w:i/>
          <w:iCs/>
        </w:rPr>
        <w:t>prefer</w:t>
      </w:r>
      <w:r w:rsidRPr="00090FEF">
        <w:rPr>
          <w:i/>
          <w:iCs/>
        </w:rPr>
        <w:t xml:space="preserve"> faces </w:t>
      </w:r>
      <w:r w:rsidR="0028253C">
        <w:rPr>
          <w:i/>
          <w:iCs/>
        </w:rPr>
        <w:t>manipulated to display</w:t>
      </w:r>
      <w:r w:rsidR="0028253C" w:rsidRPr="00090FEF">
        <w:rPr>
          <w:i/>
          <w:iCs/>
        </w:rPr>
        <w:t xml:space="preserve"> </w:t>
      </w:r>
      <w:r w:rsidRPr="00090FEF">
        <w:rPr>
          <w:i/>
          <w:iCs/>
        </w:rPr>
        <w:t>high</w:t>
      </w:r>
      <w:r w:rsidR="00A8601C">
        <w:rPr>
          <w:i/>
          <w:iCs/>
        </w:rPr>
        <w:t xml:space="preserve"> (vs. low)</w:t>
      </w:r>
      <w:r w:rsidRPr="00090FEF">
        <w:rPr>
          <w:i/>
          <w:iCs/>
        </w:rPr>
        <w:t xml:space="preserve"> extraversion</w:t>
      </w:r>
      <w:r w:rsidR="00F14CC2">
        <w:rPr>
          <w:i/>
          <w:iCs/>
        </w:rPr>
        <w:t xml:space="preserve"> by choosing these extremes more often when choosing a potential interaction partner. </w:t>
      </w:r>
    </w:p>
    <w:p w14:paraId="2B5EB094" w14:textId="455F8925" w:rsidR="00F14CC2" w:rsidRPr="00090FEF" w:rsidRDefault="00F14CC2" w:rsidP="00F14CC2">
      <w:pPr>
        <w:rPr>
          <w:i/>
          <w:iCs/>
        </w:rPr>
      </w:pPr>
      <w:r w:rsidRPr="00090FEF">
        <w:rPr>
          <w:i/>
          <w:iCs/>
        </w:rPr>
        <w:t>H1</w:t>
      </w:r>
      <w:r>
        <w:rPr>
          <w:i/>
          <w:iCs/>
        </w:rPr>
        <w:t>B</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sidR="00A8601C">
        <w:rPr>
          <w:i/>
          <w:iCs/>
        </w:rPr>
        <w:t>(vs. low)</w:t>
      </w:r>
      <w:r w:rsidR="00A8601C" w:rsidRPr="00090FEF">
        <w:rPr>
          <w:i/>
          <w:iCs/>
        </w:rPr>
        <w:t xml:space="preserve"> </w:t>
      </w:r>
      <w:r>
        <w:rPr>
          <w:i/>
          <w:iCs/>
        </w:rPr>
        <w:t xml:space="preserve">agreeableness by choosing these extremes more often when choosing a potential interaction partner. </w:t>
      </w:r>
    </w:p>
    <w:p w14:paraId="16335C4A" w14:textId="7D1D245C" w:rsidR="00F14CC2" w:rsidRPr="00090FEF" w:rsidRDefault="00F14CC2" w:rsidP="00F14CC2">
      <w:pPr>
        <w:rPr>
          <w:i/>
          <w:iCs/>
        </w:rPr>
      </w:pPr>
      <w:r w:rsidRPr="00090FEF">
        <w:rPr>
          <w:i/>
          <w:iCs/>
        </w:rPr>
        <w:t>H1</w:t>
      </w:r>
      <w:r>
        <w:rPr>
          <w:i/>
          <w:iCs/>
        </w:rPr>
        <w:t>C</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sidR="00A8601C">
        <w:rPr>
          <w:i/>
          <w:iCs/>
        </w:rPr>
        <w:t>(vs. low)</w:t>
      </w:r>
      <w:r w:rsidR="00A8601C" w:rsidRPr="00090FEF">
        <w:rPr>
          <w:i/>
          <w:iCs/>
        </w:rPr>
        <w:t xml:space="preserve"> </w:t>
      </w:r>
      <w:r>
        <w:rPr>
          <w:i/>
          <w:iCs/>
        </w:rPr>
        <w:t xml:space="preserve">openness by choosing these extremes more often when choosing a potential interaction partner. </w:t>
      </w:r>
    </w:p>
    <w:p w14:paraId="0A7ACC55" w14:textId="1A80F1FC" w:rsidR="00F14CC2" w:rsidRPr="00090FEF" w:rsidRDefault="00F14CC2" w:rsidP="00F14CC2">
      <w:pPr>
        <w:rPr>
          <w:i/>
          <w:iCs/>
        </w:rPr>
      </w:pPr>
      <w:r w:rsidRPr="00090FEF">
        <w:rPr>
          <w:i/>
          <w:iCs/>
        </w:rPr>
        <w:lastRenderedPageBreak/>
        <w:t>H1</w:t>
      </w:r>
      <w:r>
        <w:rPr>
          <w:i/>
          <w:iCs/>
        </w:rPr>
        <w:t>D</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00A8601C">
        <w:rPr>
          <w:i/>
          <w:iCs/>
        </w:rPr>
        <w:t xml:space="preserve"> (vs. high)</w:t>
      </w:r>
      <w:r w:rsidRPr="00090FEF">
        <w:rPr>
          <w:i/>
          <w:iCs/>
        </w:rPr>
        <w:t xml:space="preserve"> </w:t>
      </w:r>
      <w:r>
        <w:rPr>
          <w:i/>
          <w:iCs/>
        </w:rPr>
        <w:t xml:space="preserve">conscientiousness by choosing these extremes more often when choosing a potential interaction partner. </w:t>
      </w:r>
    </w:p>
    <w:p w14:paraId="250778EE" w14:textId="4487BDBF" w:rsidR="00F14CC2" w:rsidRPr="00090FEF" w:rsidRDefault="00F14CC2" w:rsidP="00F14CC2">
      <w:pPr>
        <w:rPr>
          <w:i/>
          <w:iCs/>
        </w:rPr>
      </w:pPr>
      <w:r w:rsidRPr="00090FEF">
        <w:rPr>
          <w:i/>
          <w:iCs/>
        </w:rPr>
        <w:t>H1</w:t>
      </w:r>
      <w:r w:rsidR="00F52C19">
        <w:rPr>
          <w:i/>
          <w:iCs/>
        </w:rPr>
        <w:t>E</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sidR="00A8601C">
        <w:rPr>
          <w:i/>
          <w:iCs/>
        </w:rPr>
        <w:t>(vs. high)</w:t>
      </w:r>
      <w:r w:rsidR="00A8601C" w:rsidRPr="00090FEF">
        <w:rPr>
          <w:i/>
          <w:iCs/>
        </w:rPr>
        <w:t xml:space="preserve"> </w:t>
      </w:r>
      <w:r>
        <w:rPr>
          <w:i/>
          <w:iCs/>
        </w:rPr>
        <w:t xml:space="preserve">neuroticism by choosing these extremes more often when choosing a potential interaction partner. </w:t>
      </w:r>
    </w:p>
    <w:p w14:paraId="630E6EF1" w14:textId="5A2E685D" w:rsidR="00754B80" w:rsidRPr="00090FEF" w:rsidRDefault="00754B80" w:rsidP="00A3132C">
      <w:r w:rsidRPr="00090FEF">
        <w:t>Further, I expect socially excluded</w:t>
      </w:r>
      <w:r w:rsidR="00B01002">
        <w:t xml:space="preserve"> individuals</w:t>
      </w:r>
      <w:r w:rsidRPr="00090FEF">
        <w:t xml:space="preserve"> to make more extreme </w:t>
      </w:r>
      <w:r w:rsidR="0028253C">
        <w:t>ratings</w:t>
      </w:r>
      <w:r w:rsidRPr="00090FEF">
        <w:t xml:space="preserve"> when judging </w:t>
      </w:r>
      <w:r w:rsidR="0028253C">
        <w:t>pictures of individuals with respect to a perceived personality trait</w:t>
      </w:r>
      <w:r w:rsidR="00FC00D6">
        <w:t>.</w:t>
      </w:r>
      <w:r w:rsidRPr="00090FEF">
        <w:t xml:space="preserve"> </w:t>
      </w:r>
      <w:r w:rsidR="00FC00D6">
        <w:t>B</w:t>
      </w:r>
      <w:r w:rsidRPr="00090FEF">
        <w:t>ecause the trait expression</w:t>
      </w:r>
      <w:r w:rsidR="00FC00D6">
        <w:t>s on the presented</w:t>
      </w:r>
      <w:r w:rsidRPr="00090FEF">
        <w:t xml:space="preserve"> face</w:t>
      </w:r>
      <w:r w:rsidR="00FC00D6">
        <w:t>s</w:t>
      </w:r>
      <w:r w:rsidRPr="00090FEF">
        <w:t xml:space="preserve"> </w:t>
      </w:r>
      <w:r w:rsidR="00FC00D6">
        <w:t>are</w:t>
      </w:r>
      <w:r w:rsidRPr="00090FEF">
        <w:t xml:space="preserve"> </w:t>
      </w:r>
      <w:r w:rsidR="00FC00D6">
        <w:t>meant to be either high or low, excluded participants may make their ratings more based on</w:t>
      </w:r>
      <w:r w:rsidRPr="00090FEF">
        <w:t xml:space="preserve"> categorical perception</w:t>
      </w:r>
      <w:r w:rsidR="00FC00D6">
        <w:t>s</w:t>
      </w:r>
      <w:r w:rsidRPr="00090FEF">
        <w:t xml:space="preserve"> of social information</w:t>
      </w:r>
      <w:r w:rsidR="00FC00D6">
        <w:t>. This argument is further supported by findings that individuals</w:t>
      </w:r>
      <w:r w:rsidR="00A21C7C">
        <w:t xml:space="preserve"> with a </w:t>
      </w:r>
      <w:r w:rsidRPr="00090FEF">
        <w:t>thwarted</w:t>
      </w:r>
      <w:r w:rsidR="00A21C7C">
        <w:t xml:space="preserve"> need to belong have a more categorical perception of social information </w:t>
      </w:r>
      <w:r w:rsidR="00A21C7C">
        <w:fldChar w:fldCharType="begin"/>
      </w:r>
      <w:r w:rsidR="00A21C7C">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fldChar w:fldCharType="separate"/>
      </w:r>
      <w:r w:rsidR="00A21C7C" w:rsidRPr="00A21C7C">
        <w:rPr>
          <w:rFonts w:ascii="Calibri" w:hAnsi="Calibri" w:cs="Calibri"/>
        </w:rPr>
        <w:t>(Sacco et al., 2011)</w:t>
      </w:r>
      <w:r w:rsidR="00A21C7C">
        <w:fldChar w:fldCharType="end"/>
      </w:r>
      <w:r w:rsidR="00A21C7C">
        <w:t xml:space="preserve">. A greater need to belong was also associated with </w:t>
      </w:r>
      <w:r w:rsidR="00840242">
        <w:t xml:space="preserve">more precision </w:t>
      </w:r>
      <w:r w:rsidR="007B0FFD">
        <w:t>in</w:t>
      </w:r>
      <w:r w:rsidRPr="00090FEF">
        <w:t xml:space="preserve"> identify</w:t>
      </w:r>
      <w:r w:rsidR="00A21C7C">
        <w:t>ing</w:t>
      </w:r>
      <w:r w:rsidRPr="00090FEF">
        <w:t xml:space="preserve"> facial expressions </w:t>
      </w:r>
      <w:r w:rsidRPr="00090FEF">
        <w:fldChar w:fldCharType="begin"/>
      </w:r>
      <w:r w:rsidRPr="00090FEF">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encod</w:t>
      </w:r>
      <w:r w:rsidR="00A21C7C">
        <w:t>ing</w:t>
      </w:r>
      <w:r w:rsidRPr="00090FEF">
        <w:t xml:space="preserve"> social cues </w:t>
      </w:r>
      <w:r w:rsidRPr="00090FEF">
        <w:fldChar w:fldCharType="begin"/>
      </w:r>
      <w:r w:rsidRPr="00090FEF">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concentrat</w:t>
      </w:r>
      <w:r w:rsidR="00A21C7C">
        <w:t>ing</w:t>
      </w:r>
      <w:r w:rsidRPr="00090FEF">
        <w:t xml:space="preserve"> on them </w:t>
      </w:r>
      <w:r w:rsidRPr="00090FEF">
        <w:fldChar w:fldCharType="begin"/>
      </w:r>
      <w:r w:rsidR="00803890" w:rsidRPr="00090FEF">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(DeWall et al., 2009; Golubickis et al., 2018)</w:t>
      </w:r>
      <w:r w:rsidRPr="00090FEF">
        <w:fldChar w:fldCharType="end"/>
      </w:r>
      <w:r w:rsidRPr="00090FEF">
        <w:t xml:space="preserve"> and judg</w:t>
      </w:r>
      <w:r w:rsidR="00A21C7C">
        <w:t>ing</w:t>
      </w:r>
      <w:r w:rsidRPr="00090FEF">
        <w:t xml:space="preserve"> the authenticity of smiles </w:t>
      </w:r>
      <w:r w:rsidR="00803890" w:rsidRPr="00090FEF">
        <w:fldChar w:fldCharType="begin"/>
      </w:r>
      <w:r w:rsidR="00803890" w:rsidRPr="00090FEF">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090FEF">
        <w:fldChar w:fldCharType="separate"/>
      </w:r>
      <w:r w:rsidR="00803890" w:rsidRPr="00090FEF">
        <w:rPr>
          <w:rFonts w:ascii="Calibri" w:hAnsi="Calibri" w:cs="Calibri"/>
        </w:rPr>
        <w:t>(Bernstein et al., 2008)</w:t>
      </w:r>
      <w:r w:rsidR="00803890" w:rsidRPr="00090FEF">
        <w:fldChar w:fldCharType="end"/>
      </w:r>
      <w:r w:rsidRPr="00090FEF">
        <w:t>.</w:t>
      </w:r>
    </w:p>
    <w:p w14:paraId="3BC3090A" w14:textId="77777777" w:rsidR="00754B80" w:rsidRPr="00090FEF" w:rsidRDefault="00754B80" w:rsidP="00A3132C">
      <w:r w:rsidRPr="00090FEF">
        <w:t>The second hypothesis is as follows:</w:t>
      </w:r>
    </w:p>
    <w:p w14:paraId="443E9747" w14:textId="1DEEE31D" w:rsidR="00754B80" w:rsidRDefault="00754B80" w:rsidP="00A3132C">
      <w:pPr>
        <w:rPr>
          <w:i/>
          <w:iCs/>
        </w:rPr>
      </w:pPr>
      <w:r w:rsidRPr="00090FEF">
        <w:rPr>
          <w:i/>
          <w:iCs/>
        </w:rPr>
        <w:t>H2: Socially excluded</w:t>
      </w:r>
      <w:r w:rsidR="00FC00D6">
        <w:rPr>
          <w:i/>
          <w:iCs/>
        </w:rPr>
        <w:t xml:space="preserve"> (vs. included)</w:t>
      </w:r>
      <w:r w:rsidRPr="00090FEF">
        <w:rPr>
          <w:i/>
          <w:iCs/>
        </w:rPr>
        <w:t xml:space="preserve"> individuals make more extreme </w:t>
      </w:r>
      <w:r w:rsidR="00FC00D6">
        <w:rPr>
          <w:i/>
          <w:iCs/>
        </w:rPr>
        <w:t>personality ratings of</w:t>
      </w:r>
      <w:r w:rsidR="00FC00D6" w:rsidRPr="00090FEF">
        <w:rPr>
          <w:i/>
          <w:iCs/>
        </w:rPr>
        <w:t xml:space="preserve"> </w:t>
      </w:r>
      <w:r w:rsidRPr="00090FEF">
        <w:rPr>
          <w:i/>
          <w:iCs/>
        </w:rPr>
        <w:t>the</w:t>
      </w:r>
      <w:r w:rsidR="00FC00D6">
        <w:rPr>
          <w:i/>
          <w:iCs/>
        </w:rPr>
        <w:t xml:space="preserve"> manipulated pictures</w:t>
      </w:r>
      <w:r w:rsidRPr="00090FEF">
        <w:rPr>
          <w:i/>
          <w:iCs/>
        </w:rPr>
        <w:t>.</w:t>
      </w:r>
    </w:p>
    <w:p w14:paraId="1F46FC65" w14:textId="77777777" w:rsidR="00B00093" w:rsidRDefault="00B00093">
      <w:pPr>
        <w:suppressAutoHyphens w:val="0"/>
        <w:autoSpaceDN/>
        <w:spacing w:after="160" w:line="259" w:lineRule="auto"/>
        <w:ind w:firstLine="0"/>
        <w:textAlignment w:val="auto"/>
        <w:rPr>
          <w:rFonts w:cstheme="minorHAnsi"/>
          <w:b/>
          <w:bCs/>
          <w:szCs w:val="28"/>
        </w:rPr>
      </w:pPr>
      <w:bookmarkStart w:id="90" w:name="_Toc72686989"/>
      <w:bookmarkStart w:id="91" w:name="_Toc73444076"/>
      <w:bookmarkStart w:id="92" w:name="_Toc73444208"/>
      <w:bookmarkStart w:id="93" w:name="_Toc73444238"/>
      <w:bookmarkStart w:id="94" w:name="_Toc73461017"/>
      <w:bookmarkStart w:id="95" w:name="_Toc73461088"/>
      <w:bookmarkStart w:id="96" w:name="_Toc73461146"/>
      <w:bookmarkStart w:id="97" w:name="_Toc73461161"/>
      <w:bookmarkStart w:id="98" w:name="_Toc73461191"/>
      <w:bookmarkStart w:id="99" w:name="_Toc73461225"/>
      <w:bookmarkStart w:id="100" w:name="_Toc73461240"/>
      <w:bookmarkStart w:id="101" w:name="_Toc73605383"/>
      <w:r>
        <w:rPr>
          <w:rFonts w:cstheme="minorHAnsi"/>
        </w:rPr>
        <w:br w:type="page"/>
      </w:r>
    </w:p>
    <w:p w14:paraId="303E660C" w14:textId="29F7B77D" w:rsidR="00754B80" w:rsidRPr="00090FEF" w:rsidRDefault="009318C8" w:rsidP="009318C8">
      <w:pPr>
        <w:pStyle w:val="berschrift1"/>
        <w:ind w:left="360"/>
        <w:rPr>
          <w:rFonts w:cstheme="minorHAnsi"/>
        </w:rPr>
      </w:pPr>
      <w:r w:rsidRPr="009318C8">
        <w:rPr>
          <w:rFonts w:cstheme="minorHAnsi"/>
        </w:rPr>
        <w:lastRenderedPageBreak/>
        <w:t>2.</w:t>
      </w:r>
      <w:r>
        <w:rPr>
          <w:rFonts w:cstheme="minorHAnsi"/>
        </w:rPr>
        <w:t xml:space="preserve"> </w:t>
      </w:r>
      <w:r w:rsidR="00754B80" w:rsidRPr="00090FEF">
        <w:rPr>
          <w:rFonts w:cstheme="minorHAnsi"/>
        </w:rPr>
        <w:t>Methods</w:t>
      </w:r>
      <w:bookmarkEnd w:id="90"/>
      <w:bookmarkEnd w:id="91"/>
      <w:bookmarkEnd w:id="92"/>
      <w:bookmarkEnd w:id="93"/>
      <w:bookmarkEnd w:id="94"/>
      <w:bookmarkEnd w:id="95"/>
      <w:bookmarkEnd w:id="96"/>
      <w:bookmarkEnd w:id="97"/>
      <w:bookmarkEnd w:id="98"/>
      <w:bookmarkEnd w:id="99"/>
      <w:bookmarkEnd w:id="100"/>
      <w:bookmarkEnd w:id="101"/>
    </w:p>
    <w:p w14:paraId="269CA752" w14:textId="02EBABF9" w:rsidR="002F0D20" w:rsidRPr="00090FEF" w:rsidRDefault="009318C8" w:rsidP="007163A6">
      <w:pPr>
        <w:pStyle w:val="berschrift2"/>
      </w:pPr>
      <w:bookmarkStart w:id="102" w:name="_Toc72686990"/>
      <w:bookmarkStart w:id="103" w:name="_Toc73444077"/>
      <w:bookmarkStart w:id="104" w:name="_Toc73444209"/>
      <w:bookmarkStart w:id="105" w:name="_Toc73444239"/>
      <w:bookmarkStart w:id="106" w:name="_Toc73461018"/>
      <w:bookmarkStart w:id="107" w:name="_Toc73461089"/>
      <w:bookmarkStart w:id="108" w:name="_Toc73461147"/>
      <w:bookmarkStart w:id="109" w:name="_Toc73461162"/>
      <w:bookmarkStart w:id="110" w:name="_Toc73461192"/>
      <w:bookmarkStart w:id="111" w:name="_Toc73461226"/>
      <w:bookmarkStart w:id="112" w:name="_Toc73461241"/>
      <w:bookmarkStart w:id="113" w:name="_Toc73605384"/>
      <w:r>
        <w:t xml:space="preserve">2.1. </w:t>
      </w:r>
      <w:r w:rsidR="002F0D20" w:rsidRPr="00090FEF">
        <w:t>Participants</w:t>
      </w:r>
      <w:bookmarkEnd w:id="102"/>
      <w:bookmarkEnd w:id="103"/>
      <w:bookmarkEnd w:id="104"/>
      <w:bookmarkEnd w:id="105"/>
      <w:bookmarkEnd w:id="106"/>
      <w:bookmarkEnd w:id="107"/>
      <w:bookmarkEnd w:id="108"/>
      <w:bookmarkEnd w:id="109"/>
      <w:bookmarkEnd w:id="110"/>
      <w:bookmarkEnd w:id="111"/>
      <w:bookmarkEnd w:id="112"/>
      <w:bookmarkEnd w:id="113"/>
    </w:p>
    <w:p w14:paraId="7F2D74A0" w14:textId="5A652490" w:rsidR="002F0D20" w:rsidRPr="00090FEF" w:rsidRDefault="00E2309E" w:rsidP="00A3132C">
      <w:r>
        <w:t xml:space="preserve">The required sample size was calculated using G*Power </w:t>
      </w:r>
      <w:r w:rsidR="00AA44E7">
        <w:fldChar w:fldCharType="begin"/>
      </w:r>
      <w:r w:rsidR="00AA44E7">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fldChar w:fldCharType="separate"/>
      </w:r>
      <w:r w:rsidR="00AA44E7" w:rsidRPr="00AA44E7">
        <w:rPr>
          <w:rFonts w:ascii="Calibri" w:hAnsi="Calibri" w:cs="Calibri"/>
        </w:rPr>
        <w:t>(Faul et al., 2007)</w:t>
      </w:r>
      <w:r w:rsidR="00AA44E7">
        <w:fldChar w:fldCharType="end"/>
      </w:r>
      <w:r w:rsidR="00AA44E7">
        <w:t xml:space="preserve"> </w:t>
      </w:r>
      <w:r>
        <w:t>using a medium effect size (</w:t>
      </w:r>
      <w:r>
        <w:rPr>
          <w:i/>
          <w:iCs/>
        </w:rPr>
        <w:t>d</w:t>
      </w:r>
      <w:r>
        <w:t xml:space="preserve"> = 0.</w:t>
      </w:r>
      <w:r w:rsidR="00AA44E7">
        <w:t>5)</w:t>
      </w:r>
      <w:r>
        <w:t xml:space="preserve">. </w:t>
      </w:r>
      <w:r w:rsidR="007F4905">
        <w:t>A</w:t>
      </w:r>
      <w:r w:rsidR="00E27EB7">
        <w:t xml:space="preserve"> t-test with independent means</w:t>
      </w:r>
      <w:r w:rsidR="00293078">
        <w:t>,</w:t>
      </w:r>
      <w:r w:rsidR="00E27EB7">
        <w:t xml:space="preserve"> given </w:t>
      </w:r>
      <w:r w:rsidR="00E27EB7">
        <w:rPr>
          <w:rFonts w:cstheme="minorHAnsi"/>
        </w:rPr>
        <w:t>α</w:t>
      </w:r>
      <w:r w:rsidR="00E27EB7">
        <w:t xml:space="preserve"> = </w:t>
      </w:r>
      <w:r w:rsidR="00BA23BF">
        <w:t>0.05, power</w:t>
      </w:r>
      <w:r w:rsidR="00607D7F">
        <w:t xml:space="preserve"> </w:t>
      </w:r>
      <w:r w:rsidR="00BA23BF">
        <w:t>1-</w:t>
      </w:r>
      <w:r w:rsidR="00BA23BF">
        <w:rPr>
          <w:rFonts w:cstheme="minorHAnsi"/>
        </w:rPr>
        <w:t>β</w:t>
      </w:r>
      <w:r w:rsidR="00BA23BF">
        <w:t xml:space="preserve"> = 0.8 </w:t>
      </w:r>
      <w:r w:rsidR="00293078">
        <w:t xml:space="preserve">yielded a sample size of </w:t>
      </w:r>
      <w:r w:rsidR="00663B0A">
        <w:t>102</w:t>
      </w:r>
      <w:r w:rsidR="00293078">
        <w:t xml:space="preserve"> participants in total. To </w:t>
      </w:r>
      <w:r>
        <w:t xml:space="preserve">ensure that the final sample size will have enough participants, </w:t>
      </w:r>
      <w:r w:rsidR="00293078">
        <w:t xml:space="preserve">the sample size is </w:t>
      </w:r>
      <w:r>
        <w:t xml:space="preserve">slightly </w:t>
      </w:r>
      <w:r w:rsidR="00293078">
        <w:t xml:space="preserve">increased </w:t>
      </w:r>
      <w:r>
        <w:t xml:space="preserve">(~10%, </w:t>
      </w:r>
      <w:r>
        <w:rPr>
          <w:i/>
          <w:iCs/>
        </w:rPr>
        <w:t xml:space="preserve">N </w:t>
      </w:r>
      <w:r>
        <w:t xml:space="preserve">= </w:t>
      </w:r>
      <w:r w:rsidR="00663B0A">
        <w:t>1</w:t>
      </w:r>
      <w:r w:rsidR="00E27EB7">
        <w:t>1</w:t>
      </w:r>
      <w:r w:rsidR="00BA23BF">
        <w:t>4</w:t>
      </w:r>
      <w:r w:rsidR="00E0315E">
        <w:t xml:space="preserve">, </w:t>
      </w:r>
      <w:r w:rsidR="00663B0A">
        <w:t>57</w:t>
      </w:r>
      <w:r w:rsidR="00E0315E">
        <w:t xml:space="preserve"> in each condition</w:t>
      </w:r>
      <w:r>
        <w:t>)</w:t>
      </w:r>
      <w:r w:rsidR="00293078">
        <w:t xml:space="preserve">. </w:t>
      </w:r>
    </w:p>
    <w:p w14:paraId="52EEC26F" w14:textId="13E76E5D" w:rsidR="002F0D20" w:rsidRPr="00090FEF" w:rsidRDefault="002F0D20" w:rsidP="00A3132C">
      <w:r w:rsidRPr="00090FEF">
        <w:t xml:space="preserve">Participants will be recruited on the website </w:t>
      </w:r>
      <w:r w:rsidR="00F52C19">
        <w:t>prolific</w:t>
      </w:r>
      <w:r w:rsidR="008739D4" w:rsidRPr="00090FEF">
        <w:t xml:space="preserve">. </w:t>
      </w:r>
    </w:p>
    <w:p w14:paraId="64DD995F" w14:textId="2205122D" w:rsidR="00754B80" w:rsidRPr="00090FEF" w:rsidRDefault="009318C8" w:rsidP="007163A6">
      <w:pPr>
        <w:pStyle w:val="berschrift2"/>
      </w:pPr>
      <w:bookmarkStart w:id="114" w:name="_Toc72686991"/>
      <w:bookmarkStart w:id="115" w:name="_Toc73444078"/>
      <w:bookmarkStart w:id="116" w:name="_Toc73444210"/>
      <w:bookmarkStart w:id="117" w:name="_Toc73444240"/>
      <w:bookmarkStart w:id="118" w:name="_Toc73461019"/>
      <w:bookmarkStart w:id="119" w:name="_Toc73461090"/>
      <w:bookmarkStart w:id="120" w:name="_Toc73461148"/>
      <w:bookmarkStart w:id="121" w:name="_Toc73461163"/>
      <w:bookmarkStart w:id="122" w:name="_Toc73461193"/>
      <w:bookmarkStart w:id="123" w:name="_Toc73461227"/>
      <w:bookmarkStart w:id="124" w:name="_Toc73461242"/>
      <w:bookmarkStart w:id="125" w:name="_Toc73605385"/>
      <w:r>
        <w:t xml:space="preserve">2.2. </w:t>
      </w:r>
      <w:r w:rsidR="00754B80" w:rsidRPr="00090FEF">
        <w:t>Design</w:t>
      </w:r>
      <w:r w:rsidR="00262003" w:rsidRPr="00090FEF">
        <w:t xml:space="preserve"> and Procedure</w:t>
      </w:r>
      <w:bookmarkEnd w:id="114"/>
      <w:bookmarkEnd w:id="115"/>
      <w:bookmarkEnd w:id="116"/>
      <w:bookmarkEnd w:id="117"/>
      <w:bookmarkEnd w:id="118"/>
      <w:bookmarkEnd w:id="119"/>
      <w:bookmarkEnd w:id="120"/>
      <w:bookmarkEnd w:id="121"/>
      <w:bookmarkEnd w:id="122"/>
      <w:bookmarkEnd w:id="123"/>
      <w:bookmarkEnd w:id="124"/>
      <w:bookmarkEnd w:id="125"/>
    </w:p>
    <w:p w14:paraId="2743CE62" w14:textId="017C07E9" w:rsidR="001514FC" w:rsidRPr="00090FEF" w:rsidRDefault="00754B80" w:rsidP="00A3132C">
      <w:r w:rsidRPr="00090FEF">
        <w:t xml:space="preserve">To compare the effects of social exclusion on preferences for personality traits and their inference from photographs, participants will be </w:t>
      </w:r>
      <w:r w:rsidR="002237FD" w:rsidRPr="00090FEF">
        <w:t xml:space="preserve">randomly </w:t>
      </w:r>
      <w:r w:rsidRPr="00090FEF">
        <w:t xml:space="preserve">assigned to one of two </w:t>
      </w:r>
      <w:r w:rsidR="002237FD" w:rsidRPr="00090FEF">
        <w:t>conditions</w:t>
      </w:r>
      <w:r w:rsidR="00FC00D6">
        <w:t>:</w:t>
      </w:r>
      <w:r w:rsidR="002237FD" w:rsidRPr="00090FEF">
        <w:t xml:space="preserve"> inclusion and exclusion</w:t>
      </w:r>
      <w:r w:rsidRPr="00090FEF">
        <w:t>. Both groups are asked for their consent</w:t>
      </w:r>
      <w:r w:rsidR="00FC00D6">
        <w:t xml:space="preserve"> and </w:t>
      </w:r>
      <w:r w:rsidR="00FC00D6" w:rsidRPr="00090FEF">
        <w:t>introduced to the study</w:t>
      </w:r>
      <w:r w:rsidRPr="00090FEF">
        <w:t xml:space="preserve">. Then, they play </w:t>
      </w:r>
      <w:r w:rsidR="002237FD" w:rsidRPr="00090FEF">
        <w:t>C</w:t>
      </w:r>
      <w:r w:rsidRPr="00090FEF">
        <w:t>yberball, an online</w:t>
      </w:r>
      <w:r w:rsidR="002237FD" w:rsidRPr="00090FEF">
        <w:t xml:space="preserve"> ball-tossing</w:t>
      </w:r>
      <w:r w:rsidRPr="00090FEF">
        <w:t xml:space="preserve"> game </w:t>
      </w:r>
      <w:r w:rsidR="00F710FB">
        <w:t>where participants are either included or excluded</w:t>
      </w:r>
      <w:r w:rsidRPr="00090FEF">
        <w:t xml:space="preserve"> </w:t>
      </w:r>
      <w:bookmarkStart w:id="126" w:name="ZOTERO_ITEM_CSL_CITATION_{&quot;citationID&quot;:&quot;"/>
      <w:r w:rsidR="00803890" w:rsidRPr="00090FEF">
        <w:fldChar w:fldCharType="begin"/>
      </w:r>
      <w:r w:rsidR="00803890" w:rsidRPr="00090FEF">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090FEF">
        <w:fldChar w:fldCharType="separate"/>
      </w:r>
      <w:r w:rsidR="00803890" w:rsidRPr="00090FEF">
        <w:rPr>
          <w:rFonts w:ascii="Calibri" w:hAnsi="Calibri" w:cs="Calibri"/>
        </w:rPr>
        <w:t>(Williams &amp; Jarvis, 2006)</w:t>
      </w:r>
      <w:r w:rsidR="00803890" w:rsidRPr="00090FEF">
        <w:fldChar w:fldCharType="end"/>
      </w:r>
      <w:bookmarkEnd w:id="126"/>
      <w:r w:rsidRPr="00090FEF">
        <w:t xml:space="preserve">. </w:t>
      </w:r>
      <w:r w:rsidR="00F710FB">
        <w:t>Participants in the</w:t>
      </w:r>
      <w:r w:rsidR="00F710FB" w:rsidRPr="00090FEF">
        <w:t xml:space="preserve"> </w:t>
      </w:r>
      <w:r w:rsidR="00F63AC2">
        <w:t>inclusion</w:t>
      </w:r>
      <w:r w:rsidRPr="00090FEF">
        <w:t xml:space="preserve"> </w:t>
      </w:r>
      <w:r w:rsidR="00F710FB">
        <w:t>condition</w:t>
      </w:r>
      <w:r w:rsidR="00F710FB" w:rsidRPr="00090FEF">
        <w:t xml:space="preserve"> </w:t>
      </w:r>
      <w:r w:rsidR="00F63AC2">
        <w:t>get to interact with the</w:t>
      </w:r>
      <w:r w:rsidRPr="00090FEF">
        <w:t xml:space="preserve"> other players</w:t>
      </w:r>
      <w:r w:rsidR="00F63AC2">
        <w:t xml:space="preserve"> by receiving </w:t>
      </w:r>
      <w:r w:rsidR="00682305">
        <w:t>an equal share of ball tosses (around 30%),</w:t>
      </w:r>
      <w:r w:rsidRPr="00090FEF">
        <w:t xml:space="preserve"> while the </w:t>
      </w:r>
      <w:r w:rsidR="00F63AC2">
        <w:t>exclusion</w:t>
      </w:r>
      <w:r w:rsidRPr="00090FEF">
        <w:t xml:space="preserve"> group </w:t>
      </w:r>
      <w:r w:rsidR="00F63AC2">
        <w:t>experiences social exclusion</w:t>
      </w:r>
      <w:r w:rsidRPr="00090FEF">
        <w:t xml:space="preserve"> by the other players</w:t>
      </w:r>
      <w:r w:rsidR="00F63AC2">
        <w:t xml:space="preserve"> (they receive the ball only twice</w:t>
      </w:r>
      <w:r w:rsidR="002B2002">
        <w:t xml:space="preserve"> in the beginning</w:t>
      </w:r>
      <w:r w:rsidR="00F63AC2">
        <w:t>)</w:t>
      </w:r>
      <w:r w:rsidRPr="00090FEF">
        <w:t xml:space="preserve">. Right after, they </w:t>
      </w:r>
      <w:r w:rsidR="00803890" w:rsidRPr="00090FEF">
        <w:t>will</w:t>
      </w:r>
      <w:r w:rsidRPr="00090FEF">
        <w:t xml:space="preserve"> </w:t>
      </w:r>
      <w:r w:rsidR="00F710FB">
        <w:t>report their need satisfaction of the four basic needs</w:t>
      </w:r>
      <w:r w:rsidR="00A3132C" w:rsidRPr="00090FEF">
        <w:t>: belonging, self-esteem, control, and meaningful existence</w:t>
      </w:r>
      <w:r w:rsidR="006D075E">
        <w:t xml:space="preserve"> </w:t>
      </w:r>
      <w:r w:rsidR="006D075E">
        <w:fldChar w:fldCharType="begin"/>
      </w:r>
      <w:r w:rsidR="006D075E">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fldChar w:fldCharType="separate"/>
      </w:r>
      <w:r w:rsidR="006D075E" w:rsidRPr="006D075E">
        <w:rPr>
          <w:rFonts w:ascii="Calibri" w:hAnsi="Calibri" w:cs="Calibri"/>
        </w:rPr>
        <w:t>(Williams, 2009)</w:t>
      </w:r>
      <w:r w:rsidR="006D075E">
        <w:fldChar w:fldCharType="end"/>
      </w:r>
      <w:r w:rsidR="00A3132C" w:rsidRPr="00090FEF">
        <w:t xml:space="preserve">. </w:t>
      </w:r>
      <w:r w:rsidR="00A8601C">
        <w:t>Need satisfaction will be measured using</w:t>
      </w:r>
      <w:r w:rsidR="001514FC" w:rsidRPr="00090FEF">
        <w:t xml:space="preserve"> a </w:t>
      </w:r>
      <w:r w:rsidR="002B2002">
        <w:t xml:space="preserve">short </w:t>
      </w:r>
      <w:r w:rsidR="001514FC" w:rsidRPr="00090FEF">
        <w:t xml:space="preserve">Need Threat Scale </w:t>
      </w:r>
      <w:r w:rsidR="006D075E">
        <w:fldChar w:fldCharType="begin"/>
      </w:r>
      <w:r w:rsidR="006D075E">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fldChar w:fldCharType="separate"/>
      </w:r>
      <w:r w:rsidR="006D075E" w:rsidRPr="006D075E">
        <w:rPr>
          <w:rFonts w:ascii="Calibri" w:hAnsi="Calibri"/>
        </w:rPr>
        <w:t>(Rudert &amp; Greifeneder, 2016)</w:t>
      </w:r>
      <w:r w:rsidR="006D075E">
        <w:fldChar w:fldCharType="end"/>
      </w:r>
      <w:r w:rsidR="006D075E">
        <w:t xml:space="preserve">. </w:t>
      </w:r>
      <w:r w:rsidR="001514FC" w:rsidRPr="00090FEF">
        <w:t>It</w:t>
      </w:r>
      <w:r w:rsidR="00A3132C" w:rsidRPr="00090FEF">
        <w:t xml:space="preserve"> </w:t>
      </w:r>
      <w:r w:rsidR="002B2002">
        <w:t xml:space="preserve">indicates </w:t>
      </w:r>
      <w:r w:rsidR="006D075E">
        <w:t>whether</w:t>
      </w:r>
      <w:r w:rsidR="00A3132C" w:rsidRPr="00090FEF">
        <w:t xml:space="preserve"> the ostracism manipulation was successful. </w:t>
      </w:r>
    </w:p>
    <w:p w14:paraId="2451C880" w14:textId="00B9EB1E" w:rsidR="00754B80" w:rsidRPr="00090FEF" w:rsidRDefault="00F710FB" w:rsidP="00A3132C">
      <w:r>
        <w:t>Thereafter</w:t>
      </w:r>
      <w:r w:rsidR="00754B80" w:rsidRPr="00090FEF">
        <w:t xml:space="preserve">, participants will be presented with </w:t>
      </w:r>
      <w:r w:rsidR="00087EE8">
        <w:t>40</w:t>
      </w:r>
      <w:r w:rsidR="00A8601C">
        <w:t xml:space="preserve"> different</w:t>
      </w:r>
      <w:r w:rsidR="002B2002">
        <w:t xml:space="preserve"> </w:t>
      </w:r>
      <w:r>
        <w:t>pairs of</w:t>
      </w:r>
      <w:r w:rsidR="00754B80" w:rsidRPr="00090FEF">
        <w:t xml:space="preserve"> photographs</w:t>
      </w:r>
      <w:r w:rsidR="002B2002">
        <w:t>, each pair</w:t>
      </w:r>
      <w:r w:rsidR="00754B80" w:rsidRPr="00090FEF">
        <w:t xml:space="preserve"> </w:t>
      </w:r>
      <w:r>
        <w:t>displaying</w:t>
      </w:r>
      <w:r w:rsidRPr="00090FEF">
        <w:t xml:space="preserve"> </w:t>
      </w:r>
      <w:r w:rsidR="00754B80" w:rsidRPr="00090FEF">
        <w:t>the same person</w:t>
      </w:r>
      <w:r>
        <w:t xml:space="preserve">. Importantly, </w:t>
      </w:r>
      <w:r w:rsidR="00880B94">
        <w:t xml:space="preserve">the pairs of photographs </w:t>
      </w:r>
      <w:r w:rsidR="002237FD" w:rsidRPr="00090FEF">
        <w:t>are</w:t>
      </w:r>
      <w:r w:rsidR="00754B80" w:rsidRPr="00090FEF">
        <w:t xml:space="preserve"> </w:t>
      </w:r>
      <w:r w:rsidR="00880B94" w:rsidRPr="00090FEF">
        <w:t xml:space="preserve">manipulated </w:t>
      </w:r>
      <w:r w:rsidR="00880B94">
        <w:t>so that they</w:t>
      </w:r>
      <w:r w:rsidR="00754B80" w:rsidRPr="00090FEF">
        <w:t xml:space="preserve"> </w:t>
      </w:r>
      <w:r w:rsidR="00880B94">
        <w:lastRenderedPageBreak/>
        <w:t>display the</w:t>
      </w:r>
      <w:r w:rsidR="00AD7139">
        <w:t xml:space="preserve"> same</w:t>
      </w:r>
      <w:r w:rsidR="00880B94">
        <w:t xml:space="preserve"> person once</w:t>
      </w:r>
      <w:r w:rsidR="00880B94" w:rsidRPr="00090FEF">
        <w:t xml:space="preserve"> </w:t>
      </w:r>
      <w:r w:rsidR="00754B80" w:rsidRPr="00090FEF">
        <w:t xml:space="preserve">enhanced and </w:t>
      </w:r>
      <w:r w:rsidR="00880B94">
        <w:t xml:space="preserve">one </w:t>
      </w:r>
      <w:r w:rsidR="00754B80" w:rsidRPr="00090FEF">
        <w:t xml:space="preserve">reduced </w:t>
      </w:r>
      <w:r w:rsidR="00880B94">
        <w:t>on the personality trait of interest</w:t>
      </w:r>
      <w:r w:rsidR="00754B80" w:rsidRPr="00090FEF">
        <w:t xml:space="preserve">. Participants will </w:t>
      </w:r>
      <w:r w:rsidR="00880B94">
        <w:t>be asked</w:t>
      </w:r>
      <w:r w:rsidR="00880B94" w:rsidRPr="00090FEF">
        <w:t xml:space="preserve"> </w:t>
      </w:r>
      <w:r w:rsidR="00754B80" w:rsidRPr="00090FEF">
        <w:t xml:space="preserve">to choose the </w:t>
      </w:r>
      <w:r w:rsidR="00880B94">
        <w:t>picture of the person</w:t>
      </w:r>
      <w:r w:rsidR="00880B94" w:rsidRPr="00090FEF">
        <w:t xml:space="preserve"> </w:t>
      </w:r>
      <w:r w:rsidR="00754B80" w:rsidRPr="00090FEF">
        <w:t xml:space="preserve">that they would prefer to interact with. </w:t>
      </w:r>
      <w:r w:rsidR="00880B94">
        <w:t xml:space="preserve">Participants will make in total </w:t>
      </w:r>
      <w:r w:rsidR="00087EE8">
        <w:t>40</w:t>
      </w:r>
      <w:r w:rsidR="00754B80" w:rsidRPr="00090FEF">
        <w:t xml:space="preserve"> decisions</w:t>
      </w:r>
      <w:r w:rsidR="00880B94">
        <w:t xml:space="preserve"> (</w:t>
      </w:r>
      <w:r w:rsidR="00087EE8">
        <w:t>40</w:t>
      </w:r>
      <w:r w:rsidR="002B2002">
        <w:t xml:space="preserve"> </w:t>
      </w:r>
      <w:r w:rsidR="00880B94">
        <w:t xml:space="preserve">pairs for </w:t>
      </w:r>
      <w:r w:rsidR="002B2002">
        <w:t>five</w:t>
      </w:r>
      <w:r w:rsidR="00880B94">
        <w:t xml:space="preserve"> personality traits</w:t>
      </w:r>
      <w:r w:rsidR="002B2002">
        <w:t xml:space="preserve">, resulting in </w:t>
      </w:r>
      <w:r w:rsidR="00087EE8">
        <w:t>eight</w:t>
      </w:r>
      <w:r w:rsidR="002B2002">
        <w:t xml:space="preserve"> pairs per trait</w:t>
      </w:r>
      <w:r w:rsidR="00880B94">
        <w:t>). Afterwards,</w:t>
      </w:r>
      <w:r w:rsidR="00754B80" w:rsidRPr="00090FEF">
        <w:t xml:space="preserve"> they </w:t>
      </w:r>
      <w:r w:rsidR="00880B94">
        <w:t xml:space="preserve">are presented with 20 individual </w:t>
      </w:r>
      <w:r w:rsidR="00754B80" w:rsidRPr="00090FEF">
        <w:t>photograph</w:t>
      </w:r>
      <w:r w:rsidR="00880B94">
        <w:t>s, each showing a</w:t>
      </w:r>
      <w:r w:rsidR="00754B80" w:rsidRPr="00090FEF">
        <w:t xml:space="preserve"> face </w:t>
      </w:r>
      <w:r w:rsidR="00880B94">
        <w:t>with</w:t>
      </w:r>
      <w:r w:rsidR="00754B80" w:rsidRPr="00090FEF">
        <w:t xml:space="preserve"> either enhanced or reduced characteristics of one of the big five traits. They are asked to rate </w:t>
      </w:r>
      <w:r w:rsidR="00AD7139">
        <w:t xml:space="preserve">the depicted individuals on the photograph </w:t>
      </w:r>
      <w:r w:rsidR="00880B94">
        <w:t xml:space="preserve">with respect to the manipulated personality trait </w:t>
      </w:r>
      <w:r w:rsidR="00754B80" w:rsidRPr="00090FEF">
        <w:t xml:space="preserve">(e.g., </w:t>
      </w:r>
      <w:r w:rsidR="00754B80" w:rsidRPr="00090FEF">
        <w:rPr>
          <w:i/>
          <w:iCs/>
        </w:rPr>
        <w:t xml:space="preserve">not at all </w:t>
      </w:r>
      <w:proofErr w:type="gramStart"/>
      <w:r w:rsidR="00754B80" w:rsidRPr="00090FEF">
        <w:rPr>
          <w:i/>
          <w:iCs/>
        </w:rPr>
        <w:t>neurotic</w:t>
      </w:r>
      <w:proofErr w:type="gramEnd"/>
      <w:r w:rsidR="00754B80" w:rsidRPr="00090FEF">
        <w:rPr>
          <w:i/>
          <w:iCs/>
        </w:rPr>
        <w:t xml:space="preserve"> – extremely neurotic</w:t>
      </w:r>
      <w:r w:rsidR="00754B80" w:rsidRPr="00090FEF">
        <w:t>)</w:t>
      </w:r>
      <w:r w:rsidR="00AD7139" w:rsidRPr="00AD7139">
        <w:t xml:space="preserve"> </w:t>
      </w:r>
      <w:r w:rsidR="00AD7139">
        <w:t>using</w:t>
      </w:r>
      <w:r w:rsidR="00AD7139" w:rsidRPr="00090FEF">
        <w:t xml:space="preserve"> a 7-point Likert scale</w:t>
      </w:r>
      <w:r w:rsidR="00754B80" w:rsidRPr="00090FEF">
        <w:t xml:space="preserve">. </w:t>
      </w:r>
      <w:r w:rsidR="002237FD" w:rsidRPr="00090FEF">
        <w:t xml:space="preserve">Participants will make these decisions for 20 faces. </w:t>
      </w:r>
      <w:r w:rsidR="00754B80" w:rsidRPr="00090FEF">
        <w:t xml:space="preserve">The photos presented in both tasks will be shown </w:t>
      </w:r>
      <w:r w:rsidR="002237FD" w:rsidRPr="00090FEF">
        <w:t>in a randomized order</w:t>
      </w:r>
      <w:r w:rsidR="00754B80" w:rsidRPr="00090FEF">
        <w:t>. The preference task is chosen to come first because there is no mention of personality traits in it, which could otherwise influence the answers in the following task.</w:t>
      </w:r>
    </w:p>
    <w:p w14:paraId="70859B0F" w14:textId="5E1267C8" w:rsidR="00754B80" w:rsidRPr="00090FEF" w:rsidRDefault="00754B80" w:rsidP="00A3132C">
      <w:r w:rsidRPr="00090FEF">
        <w:t xml:space="preserve">Finally, participants answer a short questionnaire with </w:t>
      </w:r>
      <w:r w:rsidR="00880B94">
        <w:t>10</w:t>
      </w:r>
      <w:r w:rsidR="00880B94" w:rsidRPr="00090FEF">
        <w:t xml:space="preserve"> </w:t>
      </w:r>
      <w:r w:rsidRPr="00090FEF">
        <w:t xml:space="preserve">items to record their own trait expressions of the Big Five </w:t>
      </w:r>
      <w:r w:rsidR="00803890" w:rsidRPr="00090FEF">
        <w:fldChar w:fldCharType="begin"/>
      </w:r>
      <w:r w:rsidR="00803890" w:rsidRPr="00090FEF">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090FEF">
        <w:fldChar w:fldCharType="separate"/>
      </w:r>
      <w:r w:rsidR="00803890" w:rsidRPr="00090FEF">
        <w:rPr>
          <w:rFonts w:ascii="Calibri" w:hAnsi="Calibri" w:cs="Calibri"/>
        </w:rPr>
        <w:t>(Rammstedt &amp; John, 2007)</w:t>
      </w:r>
      <w:r w:rsidR="00803890" w:rsidRPr="00090FEF">
        <w:fldChar w:fldCharType="end"/>
      </w:r>
      <w:r w:rsidRPr="00090FEF">
        <w:t xml:space="preserve">. This </w:t>
      </w:r>
      <w:r w:rsidR="00D12741" w:rsidRPr="00090FEF">
        <w:t xml:space="preserve">offers the option to </w:t>
      </w:r>
      <w:r w:rsidR="00880B94">
        <w:t>investigate</w:t>
      </w:r>
      <w:r w:rsidR="00880B94" w:rsidRPr="00090FEF">
        <w:t xml:space="preserve"> </w:t>
      </w:r>
      <w:r w:rsidRPr="00090FEF">
        <w:t>whether their own traits have an influence on their preferences for facially communicated traits</w:t>
      </w:r>
      <w:r w:rsidR="00880B94">
        <w:t xml:space="preserve"> in an exploratory </w:t>
      </w:r>
      <w:commentRangeStart w:id="127"/>
      <w:r w:rsidR="00880B94">
        <w:t>manner</w:t>
      </w:r>
      <w:commentRangeEnd w:id="127"/>
      <w:r w:rsidR="002B2002">
        <w:rPr>
          <w:rStyle w:val="Kommentarzeichen"/>
          <w:rFonts w:cs="Mangal"/>
        </w:rPr>
        <w:commentReference w:id="127"/>
      </w:r>
      <w:r w:rsidR="000A2E55">
        <w:t xml:space="preserve">, since this association has already been found in an previous study </w:t>
      </w:r>
      <w:r w:rsidR="000A2E55">
        <w:fldChar w:fldCharType="begin"/>
      </w:r>
      <w:r w:rsidR="000A2E55">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fldChar w:fldCharType="separate"/>
      </w:r>
      <w:r w:rsidR="000A2E55" w:rsidRPr="000A2E55">
        <w:rPr>
          <w:rFonts w:ascii="Calibri" w:hAnsi="Calibri" w:cs="Calibri"/>
        </w:rPr>
        <w:t>(Sacco &amp; Brown, 2018)</w:t>
      </w:r>
      <w:r w:rsidR="000A2E55">
        <w:fldChar w:fldCharType="end"/>
      </w:r>
      <w:r w:rsidRPr="00090FEF">
        <w:t>.</w:t>
      </w:r>
    </w:p>
    <w:p w14:paraId="509A7001" w14:textId="43A7E460" w:rsidR="00754B80" w:rsidRPr="00090FEF" w:rsidRDefault="009318C8" w:rsidP="00262003">
      <w:pPr>
        <w:pStyle w:val="berschrift2"/>
      </w:pPr>
      <w:bookmarkStart w:id="128" w:name="_Toc72686992"/>
      <w:bookmarkStart w:id="129" w:name="_Toc73444079"/>
      <w:bookmarkStart w:id="130" w:name="_Toc73444211"/>
      <w:bookmarkStart w:id="131" w:name="_Toc73444241"/>
      <w:bookmarkStart w:id="132" w:name="_Toc73461020"/>
      <w:bookmarkStart w:id="133" w:name="_Toc73461091"/>
      <w:bookmarkStart w:id="134" w:name="_Toc73461149"/>
      <w:bookmarkStart w:id="135" w:name="_Toc73461164"/>
      <w:bookmarkStart w:id="136" w:name="_Toc73461194"/>
      <w:bookmarkStart w:id="137" w:name="_Toc73461228"/>
      <w:bookmarkStart w:id="138" w:name="_Toc73461243"/>
      <w:bookmarkStart w:id="139" w:name="_Toc73605386"/>
      <w:r>
        <w:t xml:space="preserve">2.3. </w:t>
      </w:r>
      <w:r w:rsidR="00262003" w:rsidRPr="00090FEF">
        <w:t xml:space="preserve">Statistical </w:t>
      </w:r>
      <w:r w:rsidR="00754B80" w:rsidRPr="00090FEF">
        <w:t>Analysis</w:t>
      </w:r>
      <w:bookmarkEnd w:id="128"/>
      <w:bookmarkEnd w:id="129"/>
      <w:bookmarkEnd w:id="130"/>
      <w:bookmarkEnd w:id="131"/>
      <w:bookmarkEnd w:id="132"/>
      <w:bookmarkEnd w:id="133"/>
      <w:bookmarkEnd w:id="134"/>
      <w:bookmarkEnd w:id="135"/>
      <w:bookmarkEnd w:id="136"/>
      <w:bookmarkEnd w:id="137"/>
      <w:bookmarkEnd w:id="138"/>
      <w:bookmarkEnd w:id="139"/>
    </w:p>
    <w:p w14:paraId="7FA0CFFA" w14:textId="285CF267" w:rsidR="00532B9F" w:rsidRDefault="00E72618" w:rsidP="007E1C05">
      <w:r>
        <w:t xml:space="preserve">To compare preferences </w:t>
      </w:r>
      <w:r w:rsidR="00AD7139">
        <w:t xml:space="preserve">for a high or low trait expression </w:t>
      </w:r>
      <w:r>
        <w:t xml:space="preserve">among included and excluded individuals, the mean preference for both groups will be calculated as a number between 0 and 1 (each participant choosing one of two photos representing the values 0 and 1, respectively). </w:t>
      </w:r>
      <w:r w:rsidR="00E2309E">
        <w:t xml:space="preserve">A mean of 0.5 would therefore mean that a participant is indifferent between low or high </w:t>
      </w:r>
      <w:r w:rsidR="00E2309E">
        <w:lastRenderedPageBreak/>
        <w:t xml:space="preserve">manipulation on the according trait. </w:t>
      </w:r>
      <w:r>
        <w:t>With this mean value, an independent t-test can be calculated for each trait.</w:t>
      </w:r>
      <w:r w:rsidR="00805420">
        <w:t xml:space="preserve"> </w:t>
      </w:r>
      <w:r w:rsidR="00805420" w:rsidRPr="00090FEF">
        <w:t>If the parameter of a normal distribution is not given, a Welch-test will be chosen as alternative.</w:t>
      </w:r>
      <w:r w:rsidR="00805420">
        <w:t xml:space="preserve"> The Holm-Bonferroni method is used to control for family-wise error rates following the calculations of t-tests.</w:t>
      </w:r>
      <w:r w:rsidR="007E1C05">
        <w:t xml:space="preserve"> </w:t>
      </w:r>
      <w:r w:rsidR="00532B9F">
        <w:t xml:space="preserve">Afterwards, </w:t>
      </w:r>
      <w:r w:rsidR="007E1C05">
        <w:t xml:space="preserve">the moderating effect of participants’ own personality traits will be controlled for with </w:t>
      </w:r>
      <w:r w:rsidR="00532B9F">
        <w:t>a linear regression model</w:t>
      </w:r>
      <w:r w:rsidR="007E1C05">
        <w:t>.</w:t>
      </w:r>
    </w:p>
    <w:p w14:paraId="2A1C3CC0" w14:textId="5CCA5465" w:rsidR="00805420" w:rsidRDefault="00754B80" w:rsidP="007F4905">
      <w:r w:rsidRPr="00090FEF">
        <w:t>To compare the personality inferences of the exclusion and the inclusion group, the item</w:t>
      </w:r>
      <w:r w:rsidR="00F63AC2">
        <w:t xml:space="preserve">s </w:t>
      </w:r>
      <w:r w:rsidR="00203556">
        <w:t xml:space="preserve">displaying </w:t>
      </w:r>
      <w:r w:rsidR="00F63AC2">
        <w:t xml:space="preserve">a low trait expression </w:t>
      </w:r>
      <w:r w:rsidR="00203556">
        <w:t>first will</w:t>
      </w:r>
      <w:r w:rsidR="00F63AC2">
        <w:t xml:space="preserve"> be inverted</w:t>
      </w:r>
      <w:r w:rsidRPr="00090FEF">
        <w:t xml:space="preserve"> to be </w:t>
      </w:r>
      <w:r w:rsidR="00203556">
        <w:t xml:space="preserve">included </w:t>
      </w:r>
      <w:r w:rsidR="00D47E1E">
        <w:t xml:space="preserve">into the analysis </w:t>
      </w:r>
      <w:r w:rsidR="00203556">
        <w:t>of</w:t>
      </w:r>
      <w:r w:rsidR="00D47E1E">
        <w:t xml:space="preserve"> the high trait expression items</w:t>
      </w:r>
      <w:r w:rsidRPr="00090FEF">
        <w:t>. Then, a</w:t>
      </w:r>
      <w:r w:rsidR="00E1247F">
        <w:t>n independent</w:t>
      </w:r>
      <w:r w:rsidRPr="00090FEF">
        <w:t xml:space="preserve"> t-test is conducted</w:t>
      </w:r>
      <w:r w:rsidR="00D47E1E">
        <w:t xml:space="preserve"> for every trait rating</w:t>
      </w:r>
      <w:del w:id="140" w:author="Microsoft Office User" w:date="2021-07-01T08:54:00Z">
        <w:r w:rsidR="00D47E1E" w:rsidDel="00AD7139">
          <w:delText xml:space="preserve"> </w:delText>
        </w:r>
      </w:del>
      <w:r w:rsidR="00D47E1E">
        <w:t xml:space="preserve"> </w:t>
      </w:r>
      <w:r w:rsidRPr="00090FEF">
        <w:t>to calculate if the difference</w:t>
      </w:r>
      <w:r w:rsidR="00D47E1E">
        <w:t xml:space="preserve"> in the average rating of both groups</w:t>
      </w:r>
      <w:r w:rsidRPr="00090FEF">
        <w:t xml:space="preserve"> </w:t>
      </w:r>
      <w:r w:rsidR="00D47E1E">
        <w:t>i</w:t>
      </w:r>
      <w:r w:rsidRPr="00090FEF">
        <w:t>s significant. Again, if a normal distribution is missing, a Welch-test is applied to account for a non-parametric distribution.</w:t>
      </w:r>
      <w:r w:rsidR="00805420">
        <w:t xml:space="preserve"> </w:t>
      </w:r>
    </w:p>
    <w:p w14:paraId="4AFB5D5A" w14:textId="0354AA63" w:rsidR="00805420" w:rsidRPr="00F961A2" w:rsidRDefault="00805420" w:rsidP="00805420">
      <w:r w:rsidRPr="00F961A2">
        <w:t xml:space="preserve">Additionally, we will </w:t>
      </w:r>
      <w:r w:rsidR="00203556">
        <w:t xml:space="preserve">first </w:t>
      </w:r>
      <w:r>
        <w:t xml:space="preserve">run an ANOVA </w:t>
      </w:r>
      <w:r w:rsidRPr="00F961A2">
        <w:t>in</w:t>
      </w:r>
      <w:r>
        <w:t>c</w:t>
      </w:r>
      <w:r w:rsidRPr="00F961A2">
        <w:t>lu</w:t>
      </w:r>
      <w:r>
        <w:t>ding</w:t>
      </w:r>
      <w:r w:rsidRPr="00F961A2">
        <w:t xml:space="preserve"> one </w:t>
      </w:r>
      <w:r>
        <w:t>factor for the direction of trait manipulation to account for differences in the direction of trait expression.</w:t>
      </w:r>
    </w:p>
    <w:p w14:paraId="02AB3047" w14:textId="28391E90" w:rsidR="00262003" w:rsidRPr="006E172F" w:rsidRDefault="00262003" w:rsidP="006E172F">
      <w:pPr>
        <w:rPr>
          <w:rFonts w:ascii="AdvTT5235d5a9" w:eastAsiaTheme="minorHAnsi" w:hAnsi="AdvTT5235d5a9" w:cs="AdvTT5235d5a9"/>
          <w:kern w:val="0"/>
          <w:lang w:eastAsia="en-US" w:bidi="ar-SA"/>
        </w:rPr>
      </w:pPr>
    </w:p>
    <w:p w14:paraId="64E8808E" w14:textId="1DB3466B" w:rsidR="00262003" w:rsidRPr="00090FEF" w:rsidRDefault="009318C8" w:rsidP="00262003">
      <w:pPr>
        <w:pStyle w:val="berschrift1"/>
        <w:rPr>
          <w:lang w:eastAsia="en-US" w:bidi="ar-SA"/>
        </w:rPr>
      </w:pPr>
      <w:bookmarkStart w:id="141" w:name="_Toc72686993"/>
      <w:bookmarkStart w:id="142" w:name="_Toc73444080"/>
      <w:bookmarkStart w:id="143" w:name="_Toc73444212"/>
      <w:bookmarkStart w:id="144" w:name="_Toc73444242"/>
      <w:bookmarkStart w:id="145" w:name="_Toc73461021"/>
      <w:bookmarkStart w:id="146" w:name="_Toc73461092"/>
      <w:bookmarkStart w:id="147" w:name="_Toc73461150"/>
      <w:bookmarkStart w:id="148" w:name="_Toc73461165"/>
      <w:bookmarkStart w:id="149" w:name="_Toc73461195"/>
      <w:bookmarkStart w:id="150" w:name="_Toc73461229"/>
      <w:bookmarkStart w:id="151" w:name="_Toc73461244"/>
      <w:bookmarkStart w:id="152" w:name="_Toc73605387"/>
      <w:r>
        <w:rPr>
          <w:lang w:eastAsia="en-US" w:bidi="ar-SA"/>
        </w:rPr>
        <w:t xml:space="preserve">3. </w:t>
      </w:r>
      <w:r w:rsidR="00262003" w:rsidRPr="00090FEF">
        <w:rPr>
          <w:lang w:eastAsia="en-US" w:bidi="ar-SA"/>
        </w:rPr>
        <w:t>Results</w:t>
      </w:r>
      <w:bookmarkEnd w:id="141"/>
      <w:bookmarkEnd w:id="142"/>
      <w:bookmarkEnd w:id="143"/>
      <w:bookmarkEnd w:id="144"/>
      <w:bookmarkEnd w:id="145"/>
      <w:bookmarkEnd w:id="146"/>
      <w:bookmarkEnd w:id="147"/>
      <w:bookmarkEnd w:id="148"/>
      <w:bookmarkEnd w:id="149"/>
      <w:bookmarkEnd w:id="150"/>
      <w:bookmarkEnd w:id="151"/>
      <w:bookmarkEnd w:id="152"/>
    </w:p>
    <w:p w14:paraId="3423C536" w14:textId="41D5A701" w:rsidR="00262003" w:rsidRPr="00090FEF" w:rsidRDefault="009318C8" w:rsidP="00262003">
      <w:pPr>
        <w:pStyle w:val="berschrift1"/>
        <w:rPr>
          <w:lang w:eastAsia="en-US" w:bidi="ar-SA"/>
        </w:rPr>
      </w:pPr>
      <w:bookmarkStart w:id="153" w:name="_Toc72686994"/>
      <w:bookmarkStart w:id="154" w:name="_Toc73444081"/>
      <w:bookmarkStart w:id="155" w:name="_Toc73444213"/>
      <w:bookmarkStart w:id="156" w:name="_Toc73444243"/>
      <w:bookmarkStart w:id="157" w:name="_Toc73461022"/>
      <w:bookmarkStart w:id="158" w:name="_Toc73461093"/>
      <w:bookmarkStart w:id="159" w:name="_Toc73461151"/>
      <w:bookmarkStart w:id="160" w:name="_Toc73461166"/>
      <w:bookmarkStart w:id="161" w:name="_Toc73461196"/>
      <w:bookmarkStart w:id="162" w:name="_Toc73461230"/>
      <w:bookmarkStart w:id="163" w:name="_Toc73461245"/>
      <w:bookmarkStart w:id="164" w:name="_Toc73605388"/>
      <w:r>
        <w:rPr>
          <w:lang w:eastAsia="en-US" w:bidi="ar-SA"/>
        </w:rPr>
        <w:t xml:space="preserve">4. </w:t>
      </w:r>
      <w:r w:rsidR="00262003" w:rsidRPr="00090FEF">
        <w:rPr>
          <w:lang w:eastAsia="en-US" w:bidi="ar-SA"/>
        </w:rPr>
        <w:t>Discussion</w:t>
      </w:r>
      <w:bookmarkEnd w:id="153"/>
      <w:bookmarkEnd w:id="154"/>
      <w:bookmarkEnd w:id="155"/>
      <w:bookmarkEnd w:id="156"/>
      <w:bookmarkEnd w:id="157"/>
      <w:bookmarkEnd w:id="158"/>
      <w:bookmarkEnd w:id="159"/>
      <w:bookmarkEnd w:id="160"/>
      <w:bookmarkEnd w:id="161"/>
      <w:bookmarkEnd w:id="162"/>
      <w:bookmarkEnd w:id="163"/>
      <w:bookmarkEnd w:id="164"/>
    </w:p>
    <w:p w14:paraId="27EA2DB7" w14:textId="442938C6" w:rsidR="00754B80" w:rsidRPr="00090FEF" w:rsidRDefault="00754B80" w:rsidP="007163A6">
      <w:pPr>
        <w:pStyle w:val="berschrift1"/>
        <w:pageBreakBefore/>
        <w:rPr>
          <w:rFonts w:cstheme="minorHAnsi"/>
        </w:rPr>
      </w:pPr>
      <w:bookmarkStart w:id="165" w:name="_Toc72686995"/>
      <w:bookmarkStart w:id="166" w:name="_Toc73444082"/>
      <w:bookmarkStart w:id="167" w:name="_Toc73444214"/>
      <w:bookmarkStart w:id="168" w:name="_Toc73444244"/>
      <w:bookmarkStart w:id="169" w:name="_Toc73461023"/>
      <w:bookmarkStart w:id="170" w:name="_Toc73461094"/>
      <w:bookmarkStart w:id="171" w:name="_Toc73461152"/>
      <w:bookmarkStart w:id="172" w:name="_Toc73461167"/>
      <w:bookmarkStart w:id="173" w:name="_Toc73461197"/>
      <w:bookmarkStart w:id="174" w:name="_Toc73461231"/>
      <w:bookmarkStart w:id="175" w:name="_Toc73461246"/>
      <w:bookmarkStart w:id="176" w:name="_Toc73605389"/>
      <w:r w:rsidRPr="00090FEF">
        <w:rPr>
          <w:rFonts w:cstheme="minorHAnsi"/>
        </w:rPr>
        <w:lastRenderedPageBreak/>
        <w:t>Reference</w:t>
      </w:r>
      <w:bookmarkEnd w:id="165"/>
      <w:bookmarkEnd w:id="166"/>
      <w:bookmarkEnd w:id="167"/>
      <w:bookmarkEnd w:id="168"/>
      <w:bookmarkEnd w:id="169"/>
      <w:bookmarkEnd w:id="170"/>
      <w:bookmarkEnd w:id="171"/>
      <w:bookmarkEnd w:id="172"/>
      <w:bookmarkEnd w:id="173"/>
      <w:bookmarkEnd w:id="174"/>
      <w:bookmarkEnd w:id="175"/>
      <w:bookmarkEnd w:id="176"/>
    </w:p>
    <w:p w14:paraId="5DE88086" w14:textId="77777777" w:rsidR="00754B80" w:rsidRPr="00090FEF" w:rsidRDefault="00754B80" w:rsidP="007163A6">
      <w:pPr>
        <w:rPr>
          <w:rFonts w:cstheme="minorHAnsi"/>
          <w:szCs w:val="21"/>
        </w:rPr>
        <w:sectPr w:rsidR="00754B80" w:rsidRPr="00090FEF" w:rsidSect="00EE5872">
          <w:headerReference w:type="default" r:id="rId14"/>
          <w:footerReference w:type="default" r:id="rId15"/>
          <w:headerReference w:type="first" r:id="rId16"/>
          <w:pgSz w:w="12240" w:h="15840"/>
          <w:pgMar w:top="1134" w:right="1417" w:bottom="1474" w:left="1417" w:header="720" w:footer="510" w:gutter="0"/>
          <w:pgNumType w:start="0"/>
          <w:cols w:space="720"/>
          <w:titlePg/>
          <w:docGrid w:linePitch="326"/>
        </w:sectPr>
      </w:pPr>
    </w:p>
    <w:p w14:paraId="25B62C72" w14:textId="77777777" w:rsidR="00AA44E7" w:rsidRPr="00AA44E7" w:rsidRDefault="00DC33C5" w:rsidP="00AA44E7">
      <w:pPr>
        <w:pStyle w:val="Literaturverzeichnis"/>
        <w:rPr>
          <w:rFonts w:ascii="Calibri" w:hAnsi="Calibri" w:cs="Calibri"/>
        </w:rPr>
      </w:pPr>
      <w:r w:rsidRPr="00090FEF">
        <w:fldChar w:fldCharType="begin"/>
      </w:r>
      <w:r w:rsidR="00BF3AE8" w:rsidRPr="00351F34">
        <w:instrText xml:space="preserve"> ADDIN ZOTERO_BIBL {"uncited":[],"omitted":[],"custom":[]} CSL_BIBLIOGRAPHY </w:instrText>
      </w:r>
      <w:r w:rsidRPr="00090FEF">
        <w:fldChar w:fldCharType="separate"/>
      </w:r>
      <w:r w:rsidR="00AA44E7" w:rsidRPr="00351F34">
        <w:rPr>
          <w:rFonts w:ascii="Calibri" w:hAnsi="Calibri" w:cs="Calibri"/>
        </w:rPr>
        <w:t xml:space="preserve">Ambady, N., Bernieri, F. J., &amp; Richeson, J. A. (2000). </w:t>
      </w:r>
      <w:r w:rsidR="00AA44E7" w:rsidRPr="00AA44E7">
        <w:rPr>
          <w:rFonts w:ascii="Calibri" w:hAnsi="Calibri" w:cs="Calibri"/>
        </w:rPr>
        <w:t xml:space="preserve">Toward a histology of social behavior: Judgmental accuracy from thin slices of the behavioral stream. In </w:t>
      </w:r>
      <w:r w:rsidR="00AA44E7" w:rsidRPr="00AA44E7">
        <w:rPr>
          <w:rFonts w:ascii="Calibri" w:hAnsi="Calibri" w:cs="Calibri"/>
          <w:i/>
          <w:iCs/>
        </w:rPr>
        <w:t>Advances in Experimental Social Psychology</w:t>
      </w:r>
      <w:r w:rsidR="00AA44E7" w:rsidRPr="00AA44E7">
        <w:rPr>
          <w:rFonts w:ascii="Calibri" w:hAnsi="Calibri" w:cs="Calibri"/>
        </w:rPr>
        <w:t xml:space="preserve"> (Bd. 32, S. 201–271). Elsevier. https://doi.org/10.1016/S0065-2601(00)80006-4</w:t>
      </w:r>
    </w:p>
    <w:p w14:paraId="58D3CE6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t xml:space="preserve">Baumeister, R. F., &amp; Leary, M. R. (1995). </w:t>
      </w:r>
      <w:r w:rsidRPr="00AA44E7">
        <w:rPr>
          <w:rFonts w:ascii="Calibri" w:hAnsi="Calibri" w:cs="Calibri"/>
        </w:rPr>
        <w:t xml:space="preserve">The need to belong: Desire for interpersonal attachments as a fundamental human motivation. </w:t>
      </w:r>
      <w:r w:rsidRPr="00AA44E7">
        <w:rPr>
          <w:rFonts w:ascii="Calibri" w:hAnsi="Calibri" w:cs="Calibri"/>
          <w:i/>
          <w:iCs/>
        </w:rPr>
        <w:t>Psychological Bulletin</w:t>
      </w:r>
      <w:r w:rsidRPr="00AA44E7">
        <w:rPr>
          <w:rFonts w:ascii="Calibri" w:hAnsi="Calibri" w:cs="Calibri"/>
        </w:rPr>
        <w:t xml:space="preserve">, </w:t>
      </w:r>
      <w:r w:rsidRPr="00AA44E7">
        <w:rPr>
          <w:rFonts w:ascii="Calibri" w:hAnsi="Calibri" w:cs="Calibri"/>
          <w:i/>
          <w:iCs/>
        </w:rPr>
        <w:t>117</w:t>
      </w:r>
      <w:r w:rsidRPr="00AA44E7">
        <w:rPr>
          <w:rFonts w:ascii="Calibri" w:hAnsi="Calibri" w:cs="Calibri"/>
        </w:rPr>
        <w:t>(3), 497–529. https://doi.org/10.1037/0033-2909.117.3.497</w:t>
      </w:r>
    </w:p>
    <w:p w14:paraId="50A2401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Bernstein, M. J., Young, S. G., Brown, C. M., Sacco, D. F., &amp; Claypool, H. M. (2008). Adaptive Responses to Social Exclusion: Social Rejection Improves Detection of Real and Fake Smiles. </w:t>
      </w:r>
      <w:r w:rsidRPr="00AA44E7">
        <w:rPr>
          <w:rFonts w:ascii="Calibri" w:hAnsi="Calibri" w:cs="Calibri"/>
          <w:i/>
          <w:iCs/>
          <w:lang w:val="fr-CH"/>
        </w:rPr>
        <w:t>Psychological Science</w:t>
      </w:r>
      <w:r w:rsidRPr="00AA44E7">
        <w:rPr>
          <w:rFonts w:ascii="Calibri" w:hAnsi="Calibri" w:cs="Calibri"/>
          <w:lang w:val="fr-CH"/>
        </w:rPr>
        <w:t xml:space="preserve">, </w:t>
      </w:r>
      <w:r w:rsidRPr="00AA44E7">
        <w:rPr>
          <w:rFonts w:ascii="Calibri" w:hAnsi="Calibri" w:cs="Calibri"/>
          <w:i/>
          <w:iCs/>
          <w:lang w:val="fr-CH"/>
        </w:rPr>
        <w:t>19</w:t>
      </w:r>
      <w:r w:rsidRPr="00AA44E7">
        <w:rPr>
          <w:rFonts w:ascii="Calibri" w:hAnsi="Calibri" w:cs="Calibri"/>
          <w:lang w:val="fr-CH"/>
        </w:rPr>
        <w:t>(10), 981–983. https://doi.org/10.1111/j.1467-9280.2008.02187.x</w:t>
      </w:r>
    </w:p>
    <w:p w14:paraId="7B810000"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Brown, M., &amp; Sacco, D. F. (2017). </w:t>
      </w:r>
      <w:r w:rsidRPr="00AA44E7">
        <w:rPr>
          <w:rFonts w:ascii="Calibri" w:hAnsi="Calibri" w:cs="Calibri"/>
        </w:rPr>
        <w:t xml:space="preserve">Greater need to belong predicts a stronger preference for extraverted faces.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104</w:t>
      </w:r>
      <w:r w:rsidRPr="00AA44E7">
        <w:rPr>
          <w:rFonts w:ascii="Calibri" w:hAnsi="Calibri" w:cs="Calibri"/>
        </w:rPr>
        <w:t>, 220–223. https://doi.org/10.1016/j.paid.2016.08.012</w:t>
      </w:r>
    </w:p>
    <w:p w14:paraId="1EE9FDCF"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Costa, P. T., &amp; McCrae, R. R. (1992). Normal personality assessment in clinical practice: The NEO Personality Inventory. </w:t>
      </w:r>
      <w:r w:rsidRPr="00AA44E7">
        <w:rPr>
          <w:rFonts w:ascii="Calibri" w:hAnsi="Calibri" w:cs="Calibri"/>
          <w:i/>
          <w:iCs/>
        </w:rPr>
        <w:t>Psychological Assessment</w:t>
      </w:r>
      <w:r w:rsidRPr="00AA44E7">
        <w:rPr>
          <w:rFonts w:ascii="Calibri" w:hAnsi="Calibri" w:cs="Calibri"/>
        </w:rPr>
        <w:t xml:space="preserve">, </w:t>
      </w:r>
      <w:r w:rsidRPr="00AA44E7">
        <w:rPr>
          <w:rFonts w:ascii="Calibri" w:hAnsi="Calibri" w:cs="Calibri"/>
          <w:i/>
          <w:iCs/>
        </w:rPr>
        <w:t>4</w:t>
      </w:r>
      <w:r w:rsidRPr="00AA44E7">
        <w:rPr>
          <w:rFonts w:ascii="Calibri" w:hAnsi="Calibri" w:cs="Calibri"/>
        </w:rPr>
        <w:t>(1), 5–13. https://doi.org/10.1037/1040-3590.4.1.5</w:t>
      </w:r>
    </w:p>
    <w:p w14:paraId="11BAA0C7"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DeWall, C. N., Maner, J. K., &amp; Rouby, D. A. (2009). Social exclusion and early-stage interpersonal perception: Selective attention to signs of acceptance.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96</w:t>
      </w:r>
      <w:r w:rsidRPr="00AA44E7">
        <w:rPr>
          <w:rFonts w:ascii="Calibri" w:hAnsi="Calibri" w:cs="Calibri"/>
        </w:rPr>
        <w:t>(4), 729–741. https://doi.org/10.1037/a0014634</w:t>
      </w:r>
    </w:p>
    <w:p w14:paraId="3FB6BD12"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Faul, F., Erdfelder, E., Lang, A.-G., &amp; Buchner, A. (2007). G*Power 3: A flexible statistical power analysis program for the social, behavioral, and biomedical sciences.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39</w:t>
      </w:r>
      <w:r w:rsidRPr="00AA44E7">
        <w:rPr>
          <w:rFonts w:ascii="Calibri" w:hAnsi="Calibri" w:cs="Calibri"/>
        </w:rPr>
        <w:t>(2), 175–191. https://doi.org/10.3758/BF03193146</w:t>
      </w:r>
    </w:p>
    <w:p w14:paraId="6080400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Golubickis, M., Sahraie, A., Hunt, A. R., Visokomogilski, A., Topalidis, P., &amp; Neil Macrae, C. (2018). The visual influence of ostracism: Ostracism and visual awareness. </w:t>
      </w:r>
      <w:r w:rsidRPr="00AA44E7">
        <w:rPr>
          <w:rFonts w:ascii="Calibri" w:hAnsi="Calibri" w:cs="Calibri"/>
          <w:i/>
          <w:iCs/>
        </w:rPr>
        <w:t>European Journal of Social Psychology</w:t>
      </w:r>
      <w:r w:rsidRPr="00AA44E7">
        <w:rPr>
          <w:rFonts w:ascii="Calibri" w:hAnsi="Calibri" w:cs="Calibri"/>
        </w:rPr>
        <w:t xml:space="preserve">, </w:t>
      </w:r>
      <w:r w:rsidRPr="00AA44E7">
        <w:rPr>
          <w:rFonts w:ascii="Calibri" w:hAnsi="Calibri" w:cs="Calibri"/>
          <w:i/>
          <w:iCs/>
        </w:rPr>
        <w:t>48</w:t>
      </w:r>
      <w:r w:rsidRPr="00AA44E7">
        <w:rPr>
          <w:rFonts w:ascii="Calibri" w:hAnsi="Calibri" w:cs="Calibri"/>
        </w:rPr>
        <w:t>(2), O182–O188. https://doi.org/10.1002/ejsp.2305</w:t>
      </w:r>
    </w:p>
    <w:p w14:paraId="3324C98C"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Kachur, A., Osin, E., Davydov, D., Shutilov, K., &amp; Novokshonov, A. (2020). Assessing the Big Five personality traits using real-life static facial images. </w:t>
      </w:r>
      <w:r w:rsidRPr="00AA44E7">
        <w:rPr>
          <w:rFonts w:ascii="Calibri" w:hAnsi="Calibri" w:cs="Calibri"/>
          <w:i/>
          <w:iCs/>
        </w:rPr>
        <w:t>Scientific Reports</w:t>
      </w:r>
      <w:r w:rsidRPr="00AA44E7">
        <w:rPr>
          <w:rFonts w:ascii="Calibri" w:hAnsi="Calibri" w:cs="Calibri"/>
        </w:rPr>
        <w:t xml:space="preserve">, </w:t>
      </w:r>
      <w:r w:rsidRPr="00AA44E7">
        <w:rPr>
          <w:rFonts w:ascii="Calibri" w:hAnsi="Calibri" w:cs="Calibri"/>
          <w:i/>
          <w:iCs/>
        </w:rPr>
        <w:t>10</w:t>
      </w:r>
      <w:r w:rsidRPr="00AA44E7">
        <w:rPr>
          <w:rFonts w:ascii="Calibri" w:hAnsi="Calibri" w:cs="Calibri"/>
        </w:rPr>
        <w:t>(1), 8487. https://doi.org/10.1038/s41598-020-65358-6</w:t>
      </w:r>
    </w:p>
    <w:p w14:paraId="2554CF8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Kawamoto, T., Nittono, H., &amp; Ura, M. (2014). Social exclusion induces early-stage perceptual and behavioral changes in response to social cues. </w:t>
      </w:r>
      <w:r w:rsidRPr="00AA44E7">
        <w:rPr>
          <w:rFonts w:ascii="Calibri" w:hAnsi="Calibri" w:cs="Calibri"/>
          <w:i/>
          <w:iCs/>
          <w:lang w:val="fr-CH"/>
        </w:rPr>
        <w:t>Social Neuroscience</w:t>
      </w:r>
      <w:r w:rsidRPr="00AA44E7">
        <w:rPr>
          <w:rFonts w:ascii="Calibri" w:hAnsi="Calibri" w:cs="Calibri"/>
          <w:lang w:val="fr-CH"/>
        </w:rPr>
        <w:t xml:space="preserve">, </w:t>
      </w:r>
      <w:r w:rsidRPr="00AA44E7">
        <w:rPr>
          <w:rFonts w:ascii="Calibri" w:hAnsi="Calibri" w:cs="Calibri"/>
          <w:i/>
          <w:iCs/>
          <w:lang w:val="fr-CH"/>
        </w:rPr>
        <w:t>9</w:t>
      </w:r>
      <w:r w:rsidRPr="00AA44E7">
        <w:rPr>
          <w:rFonts w:ascii="Calibri" w:hAnsi="Calibri" w:cs="Calibri"/>
          <w:lang w:val="fr-CH"/>
        </w:rPr>
        <w:t>(2), 174–185. https://doi.org/10.1080/17470919.2014.883325</w:t>
      </w:r>
    </w:p>
    <w:p w14:paraId="41A98B4A"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Pickett, C. L., &amp; Gardner, W. L. (2005). </w:t>
      </w:r>
      <w:r w:rsidRPr="00AA44E7">
        <w:rPr>
          <w:rFonts w:ascii="Calibri" w:hAnsi="Calibri" w:cs="Calibri"/>
        </w:rPr>
        <w:t xml:space="preserve">The Social Monitoring System: Enhanced Sensitivity to Social Cues as an Adaptive Response to Social Exclusion. In </w:t>
      </w:r>
      <w:r w:rsidRPr="00AA44E7">
        <w:rPr>
          <w:rFonts w:ascii="Calibri" w:hAnsi="Calibri" w:cs="Calibri"/>
          <w:i/>
          <w:iCs/>
        </w:rPr>
        <w:t>The social outcast: Ostracism, social exclusion, rejection, and bullying</w:t>
      </w:r>
      <w:r w:rsidRPr="00AA44E7">
        <w:rPr>
          <w:rFonts w:ascii="Calibri" w:hAnsi="Calibri" w:cs="Calibri"/>
        </w:rPr>
        <w:t xml:space="preserve"> (S. 213–226). Psychology Press.</w:t>
      </w:r>
    </w:p>
    <w:p w14:paraId="2051604A"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Pickett, C. L., Gardner, W. L., &amp; Knowles, M. (2004). Getting a Cue: The Need to Belong and Enhanced Sensitivity to Social Cues.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30</w:t>
      </w:r>
      <w:r w:rsidRPr="00AA44E7">
        <w:rPr>
          <w:rFonts w:ascii="Calibri" w:hAnsi="Calibri" w:cs="Calibri"/>
        </w:rPr>
        <w:t>(9), 1095–1107. https://doi.org/10.1177/0146167203262085</w:t>
      </w:r>
    </w:p>
    <w:p w14:paraId="6CE7B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Rammstedt, B., &amp; John, O. P. (2007). Measuring personality in one minute or less: A 10-item short version of the Big Five Inventory in English and German. </w:t>
      </w:r>
      <w:r w:rsidRPr="00AA44E7">
        <w:rPr>
          <w:rFonts w:ascii="Calibri" w:hAnsi="Calibri" w:cs="Calibri"/>
          <w:i/>
          <w:iCs/>
        </w:rPr>
        <w:t>Journal of Research in Personality</w:t>
      </w:r>
      <w:r w:rsidRPr="00AA44E7">
        <w:rPr>
          <w:rFonts w:ascii="Calibri" w:hAnsi="Calibri" w:cs="Calibri"/>
        </w:rPr>
        <w:t xml:space="preserve">, </w:t>
      </w:r>
      <w:r w:rsidRPr="00AA44E7">
        <w:rPr>
          <w:rFonts w:ascii="Calibri" w:hAnsi="Calibri" w:cs="Calibri"/>
          <w:i/>
          <w:iCs/>
        </w:rPr>
        <w:t>41</w:t>
      </w:r>
      <w:r w:rsidRPr="00AA44E7">
        <w:rPr>
          <w:rFonts w:ascii="Calibri" w:hAnsi="Calibri" w:cs="Calibri"/>
        </w:rPr>
        <w:t>(1), 203–212. https://doi.org/10.1016/j.jrp.2006.02.001</w:t>
      </w:r>
    </w:p>
    <w:p w14:paraId="109EA4A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lastRenderedPageBreak/>
        <w:t xml:space="preserve">Rudert, S. C., &amp; Greifeneder, R. (2016). </w:t>
      </w:r>
      <w:r w:rsidRPr="00AA44E7">
        <w:rPr>
          <w:rFonts w:ascii="Calibri" w:hAnsi="Calibri" w:cs="Calibri"/>
        </w:rPr>
        <w:t xml:space="preserve">When It’s Okay That I Don’t Play: Social Norms and the Situated Construal of Social Exclusion.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42</w:t>
      </w:r>
      <w:r w:rsidRPr="00AA44E7">
        <w:rPr>
          <w:rFonts w:ascii="Calibri" w:hAnsi="Calibri" w:cs="Calibri"/>
        </w:rPr>
        <w:t>(7), 955–969. https://doi.org/10.1177/0146167216649606</w:t>
      </w:r>
    </w:p>
    <w:p w14:paraId="311F6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Rudert, S. C., Hales, A. H., &amp; Büttner, C. M. (2021). Stay out of our office (vs. our pub): Target personality and situational context affect ostracism intentions.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95</w:t>
      </w:r>
      <w:r w:rsidRPr="00AA44E7">
        <w:rPr>
          <w:rFonts w:ascii="Calibri" w:hAnsi="Calibri" w:cs="Calibri"/>
        </w:rPr>
        <w:t>, 104142. https://doi.org/10.1016/j.jesp.2021.104142</w:t>
      </w:r>
    </w:p>
    <w:p w14:paraId="1CF98598"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&amp; Brown, M. (2018). Preferences for facially communicated big five personality traits and their relation to self-reported big five personality.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134</w:t>
      </w:r>
      <w:r w:rsidRPr="00AA44E7">
        <w:rPr>
          <w:rFonts w:ascii="Calibri" w:hAnsi="Calibri" w:cs="Calibri"/>
        </w:rPr>
        <w:t>, 195–200. https://doi.org/10.1016/j.paid.2018.06.024</w:t>
      </w:r>
    </w:p>
    <w:p w14:paraId="2B86D271"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Wirth, J. H., Hugenberg, K., Chen, Z., &amp; Williams, K. D. (2011). The world in black and white: Ostracism enhances the categorical perception of social information.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47</w:t>
      </w:r>
      <w:r w:rsidRPr="00AA44E7">
        <w:rPr>
          <w:rFonts w:ascii="Calibri" w:hAnsi="Calibri" w:cs="Calibri"/>
        </w:rPr>
        <w:t>(4), 836–842. https://doi.org/10.1016/j.jesp.2011.03.001</w:t>
      </w:r>
    </w:p>
    <w:p w14:paraId="6E43F1B2" w14:textId="77777777" w:rsidR="00AA44E7" w:rsidRPr="00AA44E7" w:rsidRDefault="00AA44E7" w:rsidP="00AA44E7">
      <w:pPr>
        <w:pStyle w:val="Literaturverzeichnis"/>
        <w:rPr>
          <w:rFonts w:ascii="Calibri" w:hAnsi="Calibri" w:cs="Calibri"/>
        </w:rPr>
      </w:pPr>
      <w:r w:rsidRPr="00532B9F">
        <w:rPr>
          <w:rFonts w:ascii="Calibri" w:hAnsi="Calibri" w:cs="Calibri"/>
        </w:rPr>
        <w:t xml:space="preserve">Walker, M., Schönborn, S., Greifeneder, R., &amp; Vetter, T. (2018). </w:t>
      </w:r>
      <w:r w:rsidRPr="00AA44E7">
        <w:rPr>
          <w:rFonts w:ascii="Calibri" w:hAnsi="Calibri" w:cs="Calibri"/>
        </w:rPr>
        <w:t xml:space="preserve">The Basel Face Database: A validated set of photographs reflecting systematic differences in Big Two and Big Five personality dimensions. </w:t>
      </w:r>
      <w:r w:rsidRPr="00AA44E7">
        <w:rPr>
          <w:rFonts w:ascii="Calibri" w:hAnsi="Calibri" w:cs="Calibri"/>
          <w:i/>
          <w:iCs/>
        </w:rPr>
        <w:t>PLOS ONE</w:t>
      </w:r>
      <w:r w:rsidRPr="00AA44E7">
        <w:rPr>
          <w:rFonts w:ascii="Calibri" w:hAnsi="Calibri" w:cs="Calibri"/>
        </w:rPr>
        <w:t xml:space="preserve">, </w:t>
      </w:r>
      <w:r w:rsidRPr="00AA44E7">
        <w:rPr>
          <w:rFonts w:ascii="Calibri" w:hAnsi="Calibri" w:cs="Calibri"/>
          <w:i/>
          <w:iCs/>
        </w:rPr>
        <w:t>13</w:t>
      </w:r>
      <w:r w:rsidRPr="00AA44E7">
        <w:rPr>
          <w:rFonts w:ascii="Calibri" w:hAnsi="Calibri" w:cs="Calibri"/>
        </w:rPr>
        <w:t>(3), e0193190. https://doi.org/10.1371/journal.pone.0193190</w:t>
      </w:r>
    </w:p>
    <w:p w14:paraId="3F9C1FCB"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Walker, M., &amp; Vetter, T. (2016). Changing the personality of a face: Perceived Big Two and Big Five personality factors modeled in real photographs.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110</w:t>
      </w:r>
      <w:r w:rsidRPr="00AA44E7">
        <w:rPr>
          <w:rFonts w:ascii="Calibri" w:hAnsi="Calibri" w:cs="Calibri"/>
        </w:rPr>
        <w:t>(4), 609–624. https://doi.org/10.1037/pspp0000064</w:t>
      </w:r>
    </w:p>
    <w:p w14:paraId="637C7866"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Williams, K. D. (2009). Chapter 6 Ostracism. In </w:t>
      </w:r>
      <w:r w:rsidRPr="00AA44E7">
        <w:rPr>
          <w:rFonts w:ascii="Calibri" w:hAnsi="Calibri" w:cs="Calibri"/>
          <w:i/>
          <w:iCs/>
        </w:rPr>
        <w:t>Advances in Experimental Social Psychology</w:t>
      </w:r>
      <w:r w:rsidRPr="00AA44E7">
        <w:rPr>
          <w:rFonts w:ascii="Calibri" w:hAnsi="Calibri" w:cs="Calibri"/>
        </w:rPr>
        <w:t xml:space="preserve"> (Bd. 41, S. 275–314). Elsevier. https://doi.org/10.1016/S0065-2601(08)00406-1</w:t>
      </w:r>
    </w:p>
    <w:p w14:paraId="3923D019"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Jarvis, B. (2006). Cyberball: A program for use in research on interpersonal ostracism and acceptance.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38</w:t>
      </w:r>
      <w:r w:rsidRPr="00AA44E7">
        <w:rPr>
          <w:rFonts w:ascii="Calibri" w:hAnsi="Calibri" w:cs="Calibri"/>
        </w:rPr>
        <w:t>(1), 174–180. https://doi.org/10.3758/BF03192765</w:t>
      </w:r>
    </w:p>
    <w:p w14:paraId="2DF3304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Nida, S. A. (2011). Ostracism: Consequences and Coping. </w:t>
      </w:r>
      <w:r w:rsidRPr="00AA44E7">
        <w:rPr>
          <w:rFonts w:ascii="Calibri" w:hAnsi="Calibri" w:cs="Calibri"/>
          <w:i/>
          <w:iCs/>
        </w:rPr>
        <w:t>Current Directions in Psychological Science</w:t>
      </w:r>
      <w:r w:rsidRPr="00AA44E7">
        <w:rPr>
          <w:rFonts w:ascii="Calibri" w:hAnsi="Calibri" w:cs="Calibri"/>
        </w:rPr>
        <w:t xml:space="preserve">, </w:t>
      </w:r>
      <w:r w:rsidRPr="00AA44E7">
        <w:rPr>
          <w:rFonts w:ascii="Calibri" w:hAnsi="Calibri" w:cs="Calibri"/>
          <w:i/>
          <w:iCs/>
        </w:rPr>
        <w:t>20</w:t>
      </w:r>
      <w:r w:rsidRPr="00AA44E7">
        <w:rPr>
          <w:rFonts w:ascii="Calibri" w:hAnsi="Calibri" w:cs="Calibri"/>
        </w:rPr>
        <w:t>(2), 71–75. https://doi.org/10.1177/0963721411402480</w:t>
      </w:r>
    </w:p>
    <w:p w14:paraId="72B62DF5" w14:textId="41A01C15" w:rsidR="009645D9" w:rsidRPr="00090FEF" w:rsidRDefault="00DC33C5" w:rsidP="007163A6">
      <w:pPr>
        <w:ind w:firstLine="0"/>
      </w:pPr>
      <w:r w:rsidRPr="00090FEF">
        <w:fldChar w:fldCharType="end"/>
      </w:r>
    </w:p>
    <w:sectPr w:rsidR="009645D9" w:rsidRPr="00090FEF">
      <w:type w:val="continuous"/>
      <w:pgSz w:w="12240" w:h="15840"/>
      <w:pgMar w:top="1134" w:right="1417" w:bottom="1474" w:left="1417" w:header="720" w:footer="1134"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Microsoft Office User" w:date="2021-07-01T08:38:00Z" w:initials="MOU">
    <w:p w14:paraId="42883D05" w14:textId="6DA15032" w:rsidR="00A8601C" w:rsidRPr="00A8601C" w:rsidRDefault="00A8601C">
      <w:pPr>
        <w:pStyle w:val="Kommentartext"/>
        <w:rPr>
          <w:lang w:val="de-CH"/>
        </w:rPr>
      </w:pPr>
      <w:r>
        <w:rPr>
          <w:rStyle w:val="Kommentarzeichen"/>
        </w:rPr>
        <w:annotationRef/>
      </w:r>
      <w:r w:rsidRPr="00A8601C">
        <w:rPr>
          <w:lang w:val="de-CH"/>
        </w:rPr>
        <w:t xml:space="preserve">Viell. Eher </w:t>
      </w:r>
      <w:proofErr w:type="spellStart"/>
      <w:r w:rsidRPr="00A8601C">
        <w:rPr>
          <w:lang w:val="de-CH"/>
        </w:rPr>
        <w:t>familiar</w:t>
      </w:r>
      <w:proofErr w:type="spellEnd"/>
      <w:r w:rsidRPr="00A8601C">
        <w:rPr>
          <w:lang w:val="de-CH"/>
        </w:rPr>
        <w:t xml:space="preserve"> als </w:t>
      </w:r>
      <w:proofErr w:type="spellStart"/>
      <w:r w:rsidRPr="00A8601C">
        <w:rPr>
          <w:lang w:val="de-CH"/>
        </w:rPr>
        <w:t>known</w:t>
      </w:r>
      <w:proofErr w:type="spellEnd"/>
      <w:r w:rsidRPr="00A8601C">
        <w:rPr>
          <w:lang w:val="de-CH"/>
        </w:rPr>
        <w:t xml:space="preserve"> </w:t>
      </w:r>
    </w:p>
  </w:comment>
  <w:comment w:id="56" w:author="Elianne Anthea Albath" w:date="2021-06-10T14:24:00Z" w:initials="EAA">
    <w:p w14:paraId="6A363540" w14:textId="77777777" w:rsidR="00A57EB7" w:rsidRDefault="00A57EB7">
      <w:pPr>
        <w:pStyle w:val="Kommentartext"/>
        <w:rPr>
          <w:lang w:val="de-CH"/>
        </w:rPr>
      </w:pPr>
      <w:r>
        <w:rPr>
          <w:rStyle w:val="Kommentarzeichen"/>
        </w:rPr>
        <w:annotationRef/>
      </w:r>
      <w:r w:rsidRPr="00A57EB7">
        <w:rPr>
          <w:lang w:val="de-CH"/>
        </w:rPr>
        <w:t>Gut!</w:t>
      </w:r>
      <w:r>
        <w:rPr>
          <w:lang w:val="de-CH"/>
        </w:rPr>
        <w:t xml:space="preserve"> Für die Masterarbeit hier noch die Relevanz des Themas einfügen: Weshalb ist das wichtig?</w:t>
      </w:r>
    </w:p>
    <w:p w14:paraId="2D3D52C5" w14:textId="2157EE19" w:rsidR="00A57EB7" w:rsidRPr="00A57EB7" w:rsidRDefault="00A57EB7">
      <w:pPr>
        <w:pStyle w:val="Kommentartext"/>
        <w:rPr>
          <w:lang w:val="de-CH"/>
        </w:rPr>
      </w:pPr>
      <w:r>
        <w:rPr>
          <w:lang w:val="de-CH"/>
        </w:rPr>
        <w:t>Auch kannst du hier schon deine Fragestellung konkretisieren und schreiben, womit sich deine Arbeit beschäftigen wird.</w:t>
      </w:r>
    </w:p>
  </w:comment>
  <w:comment w:id="65" w:author="Elianne Anthea Albath" w:date="2021-06-10T14:27:00Z" w:initials="EAA">
    <w:p w14:paraId="21467B6F" w14:textId="13DFD007" w:rsidR="00765A4E" w:rsidRPr="00765A4E" w:rsidRDefault="00765A4E" w:rsidP="00765A4E">
      <w:pPr>
        <w:pStyle w:val="Kommentartext"/>
        <w:ind w:firstLine="0"/>
        <w:rPr>
          <w:lang w:val="de-CH"/>
        </w:rPr>
      </w:pPr>
      <w:r>
        <w:rPr>
          <w:rStyle w:val="Kommentarzeichen"/>
        </w:rPr>
        <w:annotationRef/>
      </w:r>
      <w:r>
        <w:rPr>
          <w:lang w:val="de-CH"/>
        </w:rPr>
        <w:t xml:space="preserve">Vielleicht könntest du auch ein erstes Kapitel nur zu </w:t>
      </w:r>
      <w:proofErr w:type="spellStart"/>
      <w:r>
        <w:rPr>
          <w:lang w:val="de-CH"/>
        </w:rPr>
        <w:t>Ostracism</w:t>
      </w:r>
      <w:proofErr w:type="spellEnd"/>
      <w:r>
        <w:rPr>
          <w:lang w:val="de-CH"/>
        </w:rPr>
        <w:t xml:space="preserve"> machen. Das könnte den Leser / die Leserin helfen, deinen Gedankengängen zu folgen.  </w:t>
      </w:r>
    </w:p>
  </w:comment>
  <w:comment w:id="66" w:author="Robin Brueggemann" w:date="2021-06-18T15:48:00Z" w:initials="RB">
    <w:p w14:paraId="4DAF09A8" w14:textId="5F7125A0" w:rsidR="00B84373" w:rsidRPr="00B84373" w:rsidRDefault="00B84373">
      <w:pPr>
        <w:pStyle w:val="Kommentartext"/>
        <w:rPr>
          <w:lang w:val="de-CH"/>
        </w:rPr>
      </w:pPr>
      <w:r>
        <w:rPr>
          <w:rStyle w:val="Kommentarzeichen"/>
        </w:rPr>
        <w:annotationRef/>
      </w:r>
      <w:r w:rsidRPr="00B84373">
        <w:rPr>
          <w:lang w:val="de-CH"/>
        </w:rPr>
        <w:t>In der Masterarbeit ode</w:t>
      </w:r>
      <w:r>
        <w:rPr>
          <w:lang w:val="de-CH"/>
        </w:rPr>
        <w:t xml:space="preserve">r schon hier im </w:t>
      </w:r>
      <w:proofErr w:type="spellStart"/>
      <w:r>
        <w:rPr>
          <w:lang w:val="de-CH"/>
        </w:rPr>
        <w:t>Proposal</w:t>
      </w:r>
      <w:proofErr w:type="spellEnd"/>
      <w:r>
        <w:rPr>
          <w:lang w:val="de-CH"/>
        </w:rPr>
        <w:t>?</w:t>
      </w:r>
    </w:p>
  </w:comment>
  <w:comment w:id="67" w:author="Microsoft Office User" w:date="2021-06-21T14:55:00Z" w:initials="MOU">
    <w:p w14:paraId="4DC1C486" w14:textId="36756F1F" w:rsidR="00406627" w:rsidRPr="00406627" w:rsidRDefault="00406627">
      <w:pPr>
        <w:pStyle w:val="Kommentartext"/>
        <w:rPr>
          <w:lang w:val="de-CH"/>
        </w:rPr>
      </w:pPr>
      <w:r>
        <w:rPr>
          <w:rStyle w:val="Kommentarzeichen"/>
        </w:rPr>
        <w:annotationRef/>
      </w:r>
      <w:r w:rsidRPr="00406627">
        <w:rPr>
          <w:lang w:val="de-CH"/>
        </w:rPr>
        <w:t>In der MA reicht</w:t>
      </w:r>
    </w:p>
  </w:comment>
  <w:comment w:id="69" w:author="Elianne Anthea Albath" w:date="2021-06-10T14:33:00Z" w:initials="EAA">
    <w:p w14:paraId="664398C4" w14:textId="6F809A36" w:rsidR="00734C51" w:rsidRPr="00734C51" w:rsidRDefault="00734C51">
      <w:pPr>
        <w:pStyle w:val="Kommentartext"/>
        <w:rPr>
          <w:lang w:val="de-CH"/>
        </w:rPr>
      </w:pPr>
      <w:r>
        <w:rPr>
          <w:rStyle w:val="Kommentarzeichen"/>
        </w:rPr>
        <w:annotationRef/>
      </w:r>
      <w:r w:rsidRPr="002B2002">
        <w:rPr>
          <w:lang w:val="de-CH"/>
        </w:rPr>
        <w:t xml:space="preserve">Gut! </w:t>
      </w:r>
      <w:r w:rsidRPr="00734C51">
        <w:rPr>
          <w:lang w:val="de-CH"/>
        </w:rPr>
        <w:t>Manche Aspekte können vielleicht später doch in die Einleitung</w:t>
      </w:r>
      <w:r>
        <w:rPr>
          <w:lang w:val="de-CH"/>
        </w:rPr>
        <w:t xml:space="preserve"> übergehen.</w:t>
      </w:r>
    </w:p>
  </w:comment>
  <w:comment w:id="71" w:author="Elianne Anthea Albath" w:date="2021-05-26T10:54:00Z" w:initials="EAA">
    <w:p w14:paraId="6BEBB63B" w14:textId="18B9BF35" w:rsidR="003E5AE5" w:rsidRPr="002B2002" w:rsidRDefault="003E5AE5">
      <w:pPr>
        <w:pStyle w:val="Kommentartext"/>
        <w:rPr>
          <w:lang w:val="de-CH"/>
        </w:rPr>
      </w:pPr>
      <w:r>
        <w:rPr>
          <w:rStyle w:val="Kommentarzeichen"/>
        </w:rPr>
        <w:annotationRef/>
      </w:r>
      <w:r w:rsidRPr="002B2002">
        <w:rPr>
          <w:lang w:val="de-CH"/>
        </w:rPr>
        <w:t xml:space="preserve">Was </w:t>
      </w:r>
      <w:proofErr w:type="spellStart"/>
      <w:r w:rsidRPr="002B2002">
        <w:rPr>
          <w:lang w:val="de-CH"/>
        </w:rPr>
        <w:t>heist</w:t>
      </w:r>
      <w:proofErr w:type="spellEnd"/>
      <w:r w:rsidRPr="002B2002">
        <w:rPr>
          <w:lang w:val="de-CH"/>
        </w:rPr>
        <w:t xml:space="preserve"> </w:t>
      </w:r>
      <w:proofErr w:type="spellStart"/>
      <w:r w:rsidRPr="002B2002">
        <w:rPr>
          <w:lang w:val="de-CH"/>
        </w:rPr>
        <w:t>relatively</w:t>
      </w:r>
      <w:proofErr w:type="spellEnd"/>
      <w:r w:rsidRPr="002B2002">
        <w:rPr>
          <w:lang w:val="de-CH"/>
        </w:rPr>
        <w:t xml:space="preserve"> </w:t>
      </w:r>
      <w:proofErr w:type="spellStart"/>
      <w:r w:rsidRPr="002B2002">
        <w:rPr>
          <w:lang w:val="de-CH"/>
        </w:rPr>
        <w:t>accurate</w:t>
      </w:r>
      <w:proofErr w:type="spellEnd"/>
      <w:r w:rsidRPr="002B2002">
        <w:rPr>
          <w:lang w:val="de-CH"/>
        </w:rPr>
        <w:t xml:space="preserve">? </w:t>
      </w:r>
    </w:p>
  </w:comment>
  <w:comment w:id="72" w:author="Robin Brueggemann" w:date="2021-06-02T16:42:00Z" w:initials="RB">
    <w:p w14:paraId="7E837897" w14:textId="67B88D83" w:rsidR="007F4A46" w:rsidRPr="007F4A46" w:rsidRDefault="007F4A46">
      <w:pPr>
        <w:pStyle w:val="Kommentartext"/>
        <w:rPr>
          <w:lang w:val="de-CH"/>
        </w:rPr>
      </w:pPr>
      <w:r>
        <w:rPr>
          <w:rStyle w:val="Kommentarzeichen"/>
        </w:rPr>
        <w:annotationRef/>
      </w:r>
      <w:r w:rsidRPr="007F4A46">
        <w:rPr>
          <w:lang w:val="de-CH"/>
        </w:rPr>
        <w:t xml:space="preserve">Die </w:t>
      </w:r>
      <w:proofErr w:type="spellStart"/>
      <w:r w:rsidRPr="007F4A46">
        <w:rPr>
          <w:lang w:val="de-CH"/>
        </w:rPr>
        <w:t>umschreibung</w:t>
      </w:r>
      <w:proofErr w:type="spellEnd"/>
      <w:r w:rsidRPr="007F4A46">
        <w:rPr>
          <w:lang w:val="de-CH"/>
        </w:rPr>
        <w:t xml:space="preserve"> wird von den </w:t>
      </w:r>
      <w:proofErr w:type="spellStart"/>
      <w:r w:rsidRPr="007F4A46">
        <w:rPr>
          <w:lang w:val="de-CH"/>
        </w:rPr>
        <w:t>a</w:t>
      </w:r>
      <w:r>
        <w:rPr>
          <w:lang w:val="de-CH"/>
        </w:rPr>
        <w:t>utoren</w:t>
      </w:r>
      <w:proofErr w:type="spellEnd"/>
      <w:r>
        <w:rPr>
          <w:lang w:val="de-CH"/>
        </w:rPr>
        <w:t xml:space="preserve"> selbst verwendet. </w:t>
      </w:r>
    </w:p>
  </w:comment>
  <w:comment w:id="86" w:author="Elianne Anthea Albath" w:date="2021-06-10T14:55:00Z" w:initials="EAA">
    <w:p w14:paraId="39766799" w14:textId="1AA211EE" w:rsidR="00B01002" w:rsidRPr="00B01002" w:rsidRDefault="00B01002">
      <w:pPr>
        <w:pStyle w:val="Kommentartext"/>
        <w:rPr>
          <w:lang w:val="de-CH"/>
        </w:rPr>
      </w:pPr>
      <w:r>
        <w:rPr>
          <w:rStyle w:val="Kommentarzeichen"/>
        </w:rPr>
        <w:annotationRef/>
      </w:r>
      <w:r w:rsidRPr="00B01002">
        <w:rPr>
          <w:lang w:val="de-CH"/>
        </w:rPr>
        <w:t>Das überrascht mich etwas. W</w:t>
      </w:r>
      <w:r>
        <w:rPr>
          <w:lang w:val="de-CH"/>
        </w:rPr>
        <w:t>as ist denn die Erklärung dazu?</w:t>
      </w:r>
    </w:p>
  </w:comment>
  <w:comment w:id="87" w:author="Robin Brueggemann" w:date="2021-06-18T15:43:00Z" w:initials="RB">
    <w:p w14:paraId="458BFDCE" w14:textId="31DFF180" w:rsidR="002537D9" w:rsidRPr="002537D9" w:rsidRDefault="002537D9">
      <w:pPr>
        <w:pStyle w:val="Kommentartext"/>
        <w:rPr>
          <w:lang w:val="de-CH"/>
        </w:rPr>
      </w:pPr>
      <w:r>
        <w:rPr>
          <w:rStyle w:val="Kommentarzeichen"/>
        </w:rPr>
        <w:annotationRef/>
      </w:r>
      <w:r w:rsidRPr="002537D9">
        <w:rPr>
          <w:lang w:val="de-CH"/>
        </w:rPr>
        <w:t>Di</w:t>
      </w:r>
      <w:r>
        <w:rPr>
          <w:lang w:val="de-CH"/>
        </w:rPr>
        <w:t>e Studie von Sacco und Brown 2018</w:t>
      </w:r>
    </w:p>
  </w:comment>
  <w:comment w:id="88" w:author="Microsoft Office User" w:date="2021-06-21T14:57:00Z" w:initials="MOU">
    <w:p w14:paraId="66073B52" w14:textId="77777777" w:rsidR="00406627" w:rsidRDefault="00406627">
      <w:pPr>
        <w:pStyle w:val="Kommentartext"/>
        <w:rPr>
          <w:lang w:val="de-CH"/>
        </w:rPr>
      </w:pPr>
      <w:r>
        <w:rPr>
          <w:rStyle w:val="Kommentarzeichen"/>
        </w:rPr>
        <w:annotationRef/>
      </w:r>
      <w:r>
        <w:rPr>
          <w:lang w:val="de-CH"/>
        </w:rPr>
        <w:t xml:space="preserve">So wie ich das verstanden habe, ist dieser Befund nicht </w:t>
      </w:r>
      <w:r w:rsidR="00C62F1F">
        <w:rPr>
          <w:lang w:val="de-CH"/>
        </w:rPr>
        <w:t xml:space="preserve">was sie erwartet hatten und könnte kontextspezifisch sein. Die Begründung für diese Hypothese scheint mir hier noch nicht sehr fundiert. </w:t>
      </w:r>
    </w:p>
    <w:p w14:paraId="28F97687" w14:textId="77777777" w:rsidR="00C62F1F" w:rsidRDefault="00C62F1F">
      <w:pPr>
        <w:pStyle w:val="Kommentartext"/>
        <w:rPr>
          <w:lang w:val="de-CH"/>
        </w:rPr>
      </w:pPr>
    </w:p>
    <w:p w14:paraId="25D33043" w14:textId="791A4367" w:rsidR="00C62F1F" w:rsidRPr="00406627" w:rsidRDefault="00C62F1F">
      <w:pPr>
        <w:pStyle w:val="Kommentartext"/>
        <w:rPr>
          <w:lang w:val="de-CH"/>
        </w:rPr>
      </w:pPr>
      <w:r>
        <w:rPr>
          <w:lang w:val="de-CH"/>
        </w:rPr>
        <w:t xml:space="preserve">Wie auch bei anderen Hypothesen: Du solltest nicht nur generelle Präferenzen als Grund angeben, sondern erläutern, weshalb sich eine generelle Präferenz durch </w:t>
      </w:r>
      <w:proofErr w:type="spellStart"/>
      <w:r>
        <w:rPr>
          <w:lang w:val="de-CH"/>
        </w:rPr>
        <w:t>Ostracism</w:t>
      </w:r>
      <w:proofErr w:type="spellEnd"/>
      <w:r>
        <w:rPr>
          <w:lang w:val="de-CH"/>
        </w:rPr>
        <w:t xml:space="preserve"> verändern könnte. Z.B. könnte eine gewissenhafte Person auch weniger risikoreich erscheinen, was in der Situation vielleicht positiv wäre. Überlege hier noch einmal gut, ob deine Hypothesen so Sinn ergeben.</w:t>
      </w:r>
    </w:p>
  </w:comment>
  <w:comment w:id="89" w:author="Elianne Anthea Albath" w:date="2021-06-10T14:53:00Z" w:initials="EAA">
    <w:p w14:paraId="0DA145FC" w14:textId="77777777" w:rsidR="001D493A" w:rsidRDefault="001D493A">
      <w:pPr>
        <w:pStyle w:val="Kommentartext"/>
        <w:rPr>
          <w:lang w:val="de-CH"/>
        </w:rPr>
      </w:pPr>
      <w:r>
        <w:rPr>
          <w:rStyle w:val="Kommentarzeichen"/>
        </w:rPr>
        <w:annotationRef/>
      </w:r>
      <w:r w:rsidRPr="001D493A">
        <w:rPr>
          <w:lang w:val="de-CH"/>
        </w:rPr>
        <w:t>Für die Masterarbeit hier noch starker ausfü</w:t>
      </w:r>
      <w:r>
        <w:rPr>
          <w:lang w:val="de-CH"/>
        </w:rPr>
        <w:t xml:space="preserve">hren, weshalb du dieselben Effekte erwartest. </w:t>
      </w:r>
      <w:r w:rsidR="00B01002">
        <w:rPr>
          <w:lang w:val="de-CH"/>
        </w:rPr>
        <w:t xml:space="preserve">Bzw. denkst du, dass sozialer Ausschluss bestehende Präferenzen verstärkt oder spielen noch andere Aspekte eine Rolle. </w:t>
      </w:r>
    </w:p>
    <w:p w14:paraId="381605EE" w14:textId="77777777" w:rsidR="00B01002" w:rsidRDefault="00B01002">
      <w:pPr>
        <w:pStyle w:val="Kommentartext"/>
        <w:rPr>
          <w:lang w:val="de-CH"/>
        </w:rPr>
      </w:pPr>
    </w:p>
    <w:p w14:paraId="1CE6DE73" w14:textId="0C6C7FFB" w:rsidR="00B01002" w:rsidRPr="001D493A" w:rsidRDefault="00B01002">
      <w:pPr>
        <w:pStyle w:val="Kommentartext"/>
        <w:rPr>
          <w:lang w:val="de-CH"/>
        </w:rPr>
      </w:pPr>
      <w:r>
        <w:rPr>
          <w:lang w:val="de-CH"/>
        </w:rPr>
        <w:t>Der Teil ist ein Hauptaspekt, hier also nicht zu knapp ausführen. Deine Schlussfolgerungen, wie du zu deiner Hypothese kommst, sollen gut nachvollziehbar sein.</w:t>
      </w:r>
    </w:p>
  </w:comment>
  <w:comment w:id="127" w:author="Microsoft Office User" w:date="2021-06-16T10:08:00Z" w:initials="MOU">
    <w:p w14:paraId="1AABC74A" w14:textId="77777777" w:rsidR="002B2002" w:rsidRPr="0063410F" w:rsidRDefault="002B2002">
      <w:pPr>
        <w:pStyle w:val="Kommentartext"/>
        <w:rPr>
          <w:lang w:val="de-CH"/>
        </w:rPr>
      </w:pPr>
      <w:r>
        <w:rPr>
          <w:rStyle w:val="Kommentarzeichen"/>
        </w:rPr>
        <w:annotationRef/>
      </w:r>
      <w:r w:rsidRPr="0063410F">
        <w:rPr>
          <w:lang w:val="de-CH"/>
        </w:rPr>
        <w:t xml:space="preserve">Sehr gut und übersichtlich! </w:t>
      </w:r>
    </w:p>
    <w:p w14:paraId="4842C72C" w14:textId="06FF9F5E" w:rsidR="002B2002" w:rsidRPr="002B2002" w:rsidRDefault="002B2002">
      <w:pPr>
        <w:pStyle w:val="Kommentartext"/>
        <w:rPr>
          <w:lang w:val="de-CH"/>
        </w:rPr>
      </w:pPr>
      <w:r w:rsidRPr="002B2002">
        <w:rPr>
          <w:lang w:val="de-CH"/>
        </w:rPr>
        <w:t>In deiner Masterarbeit würde ich zu Begin</w:t>
      </w:r>
      <w:r>
        <w:rPr>
          <w:lang w:val="de-CH"/>
        </w:rPr>
        <w:t xml:space="preserve">n (z.B. bevor die Methoden anfangen) </w:t>
      </w:r>
      <w:r w:rsidRPr="002B2002">
        <w:rPr>
          <w:lang w:val="de-CH"/>
        </w:rPr>
        <w:t>auch schreiben</w:t>
      </w:r>
      <w:r>
        <w:rPr>
          <w:lang w:val="de-CH"/>
        </w:rPr>
        <w:t xml:space="preserve">, dass alle Messinstrumente angegeben werden. Dann kannst du hier auch noch ausführen und Manipulation Check, </w:t>
      </w:r>
      <w:proofErr w:type="spellStart"/>
      <w:r>
        <w:rPr>
          <w:lang w:val="de-CH"/>
        </w:rPr>
        <w:t>Seriousness</w:t>
      </w:r>
      <w:proofErr w:type="spellEnd"/>
      <w:r>
        <w:rPr>
          <w:lang w:val="de-CH"/>
        </w:rPr>
        <w:t xml:space="preserve">, </w:t>
      </w:r>
      <w:proofErr w:type="spellStart"/>
      <w:r>
        <w:rPr>
          <w:lang w:val="de-CH"/>
        </w:rPr>
        <w:t>Demographics</w:t>
      </w:r>
      <w:proofErr w:type="spellEnd"/>
      <w:r>
        <w:rPr>
          <w:lang w:val="de-CH"/>
        </w:rPr>
        <w:t>, etc.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883D05" w15:done="0"/>
  <w15:commentEx w15:paraId="2D3D52C5" w15:done="0"/>
  <w15:commentEx w15:paraId="21467B6F" w15:done="0"/>
  <w15:commentEx w15:paraId="4DAF09A8" w15:paraIdParent="21467B6F" w15:done="0"/>
  <w15:commentEx w15:paraId="4DC1C486" w15:paraIdParent="21467B6F" w15:done="0"/>
  <w15:commentEx w15:paraId="664398C4" w15:done="0"/>
  <w15:commentEx w15:paraId="6BEBB63B" w15:done="0"/>
  <w15:commentEx w15:paraId="7E837897" w15:paraIdParent="6BEBB63B" w15:done="0"/>
  <w15:commentEx w15:paraId="39766799" w15:done="0"/>
  <w15:commentEx w15:paraId="458BFDCE" w15:paraIdParent="39766799" w15:done="0"/>
  <w15:commentEx w15:paraId="25D33043" w15:paraIdParent="39766799" w15:done="0"/>
  <w15:commentEx w15:paraId="1CE6DE73" w15:done="0"/>
  <w15:commentEx w15:paraId="4842C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7FD96" w16cex:dateUtc="2021-07-01T06:38:00Z"/>
  <w16cex:commentExtensible w16cex:durableId="246C9F30" w16cex:dateUtc="2021-06-10T12:24:00Z"/>
  <w16cex:commentExtensible w16cex:durableId="246C9FEB" w16cex:dateUtc="2021-06-10T12:27:00Z"/>
  <w16cex:commentExtensible w16cex:durableId="24773EC2" w16cex:dateUtc="2021-06-18T13:48:00Z"/>
  <w16cex:commentExtensible w16cex:durableId="247B26EC" w16cex:dateUtc="2021-06-21T12:55:00Z"/>
  <w16cex:commentExtensible w16cex:durableId="246CA13B" w16cex:dateUtc="2021-06-10T12:33:00Z"/>
  <w16cex:commentExtensible w16cex:durableId="2458A74B" w16cex:dateUtc="2021-05-26T08:54:00Z"/>
  <w16cex:commentExtensible w16cex:durableId="24623379" w16cex:dateUtc="2021-06-02T14:42:00Z"/>
  <w16cex:commentExtensible w16cex:durableId="246CA672" w16cex:dateUtc="2021-06-10T12:55:00Z"/>
  <w16cex:commentExtensible w16cex:durableId="24773DB5" w16cex:dateUtc="2021-06-18T13:43:00Z"/>
  <w16cex:commentExtensible w16cex:durableId="247B274B" w16cex:dateUtc="2021-06-21T12:57:00Z"/>
  <w16cex:commentExtensible w16cex:durableId="246CA5DD" w16cex:dateUtc="2021-06-10T12:53:00Z"/>
  <w16cex:commentExtensible w16cex:durableId="24744C3A" w16cex:dateUtc="2021-06-16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883D05" w16cid:durableId="2487FD96"/>
  <w16cid:commentId w16cid:paraId="2D3D52C5" w16cid:durableId="246C9F30"/>
  <w16cid:commentId w16cid:paraId="21467B6F" w16cid:durableId="246C9FEB"/>
  <w16cid:commentId w16cid:paraId="4DAF09A8" w16cid:durableId="24773EC2"/>
  <w16cid:commentId w16cid:paraId="4DC1C486" w16cid:durableId="247B26EC"/>
  <w16cid:commentId w16cid:paraId="664398C4" w16cid:durableId="246CA13B"/>
  <w16cid:commentId w16cid:paraId="6BEBB63B" w16cid:durableId="2458A74B"/>
  <w16cid:commentId w16cid:paraId="7E837897" w16cid:durableId="24623379"/>
  <w16cid:commentId w16cid:paraId="39766799" w16cid:durableId="246CA672"/>
  <w16cid:commentId w16cid:paraId="458BFDCE" w16cid:durableId="24773DB5"/>
  <w16cid:commentId w16cid:paraId="25D33043" w16cid:durableId="247B274B"/>
  <w16cid:commentId w16cid:paraId="1CE6DE73" w16cid:durableId="246CA5DD"/>
  <w16cid:commentId w16cid:paraId="4842C72C" w16cid:durableId="24744C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233F0" w14:textId="77777777" w:rsidR="00410F5E" w:rsidRDefault="00410F5E">
      <w:pPr>
        <w:spacing w:line="240" w:lineRule="auto"/>
      </w:pPr>
      <w:r>
        <w:separator/>
      </w:r>
    </w:p>
  </w:endnote>
  <w:endnote w:type="continuationSeparator" w:id="0">
    <w:p w14:paraId="11CF8857" w14:textId="77777777" w:rsidR="00410F5E" w:rsidRDefault="00410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4351" w14:textId="77777777" w:rsidR="00410F5E" w:rsidRDefault="00410F5E">
      <w:pPr>
        <w:spacing w:line="240" w:lineRule="auto"/>
      </w:pPr>
      <w:r>
        <w:separator/>
      </w:r>
    </w:p>
  </w:footnote>
  <w:footnote w:type="continuationSeparator" w:id="0">
    <w:p w14:paraId="164D78DF" w14:textId="77777777" w:rsidR="00410F5E" w:rsidRDefault="00410F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Brueggemann">
    <w15:presenceInfo w15:providerId="None" w15:userId="Robin Brueggemann"/>
  </w15:person>
  <w15:person w15:author="Microsoft Office User">
    <w15:presenceInfo w15:providerId="None" w15:userId="Microsoft Office User"/>
  </w15:person>
  <w15:person w15:author="Elianne Anthea Albath">
    <w15:presenceInfo w15:providerId="AD" w15:userId="S::elianneanthea.albath@unibas.ch::b4e9bfe8-81a8-4bd2-98b0-be3f94622b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7EE0"/>
    <w:rsid w:val="000614D7"/>
    <w:rsid w:val="00067E42"/>
    <w:rsid w:val="00087785"/>
    <w:rsid w:val="00087EE8"/>
    <w:rsid w:val="00090FEF"/>
    <w:rsid w:val="000A2E55"/>
    <w:rsid w:val="000D2F74"/>
    <w:rsid w:val="000F0E4E"/>
    <w:rsid w:val="00122B99"/>
    <w:rsid w:val="00123CFF"/>
    <w:rsid w:val="00130DEC"/>
    <w:rsid w:val="001514FC"/>
    <w:rsid w:val="00164115"/>
    <w:rsid w:val="001D493A"/>
    <w:rsid w:val="001E4FAA"/>
    <w:rsid w:val="001F36CA"/>
    <w:rsid w:val="00203556"/>
    <w:rsid w:val="002046B6"/>
    <w:rsid w:val="002050A4"/>
    <w:rsid w:val="0021243E"/>
    <w:rsid w:val="002237FD"/>
    <w:rsid w:val="002537D9"/>
    <w:rsid w:val="00261E3A"/>
    <w:rsid w:val="00262003"/>
    <w:rsid w:val="0028253C"/>
    <w:rsid w:val="00293078"/>
    <w:rsid w:val="002B2002"/>
    <w:rsid w:val="002B4925"/>
    <w:rsid w:val="002D022C"/>
    <w:rsid w:val="002E3804"/>
    <w:rsid w:val="002E4765"/>
    <w:rsid w:val="002F0D20"/>
    <w:rsid w:val="00351F34"/>
    <w:rsid w:val="00380689"/>
    <w:rsid w:val="00387314"/>
    <w:rsid w:val="00396D36"/>
    <w:rsid w:val="003B02B4"/>
    <w:rsid w:val="003B101D"/>
    <w:rsid w:val="003E5AE5"/>
    <w:rsid w:val="0040409C"/>
    <w:rsid w:val="00406627"/>
    <w:rsid w:val="00410F5E"/>
    <w:rsid w:val="00431B5D"/>
    <w:rsid w:val="00432C47"/>
    <w:rsid w:val="004A69C7"/>
    <w:rsid w:val="004B1B47"/>
    <w:rsid w:val="004D37AE"/>
    <w:rsid w:val="004F1318"/>
    <w:rsid w:val="004F1AA4"/>
    <w:rsid w:val="00526490"/>
    <w:rsid w:val="00532B9F"/>
    <w:rsid w:val="005341E0"/>
    <w:rsid w:val="005674D3"/>
    <w:rsid w:val="005857EA"/>
    <w:rsid w:val="005A3C15"/>
    <w:rsid w:val="005B2060"/>
    <w:rsid w:val="005B45E9"/>
    <w:rsid w:val="005C7746"/>
    <w:rsid w:val="005D357A"/>
    <w:rsid w:val="005F79B6"/>
    <w:rsid w:val="00607D7F"/>
    <w:rsid w:val="00623BC9"/>
    <w:rsid w:val="00632839"/>
    <w:rsid w:val="0063410F"/>
    <w:rsid w:val="00646607"/>
    <w:rsid w:val="00663B0A"/>
    <w:rsid w:val="00682305"/>
    <w:rsid w:val="00692E0A"/>
    <w:rsid w:val="006933BF"/>
    <w:rsid w:val="006A3671"/>
    <w:rsid w:val="006C4813"/>
    <w:rsid w:val="006D075E"/>
    <w:rsid w:val="006E172F"/>
    <w:rsid w:val="006F24D6"/>
    <w:rsid w:val="00712DBB"/>
    <w:rsid w:val="00715CED"/>
    <w:rsid w:val="007163A6"/>
    <w:rsid w:val="00723CD9"/>
    <w:rsid w:val="00734C51"/>
    <w:rsid w:val="00754B80"/>
    <w:rsid w:val="00765A4E"/>
    <w:rsid w:val="0078300E"/>
    <w:rsid w:val="0078793D"/>
    <w:rsid w:val="007A7C7D"/>
    <w:rsid w:val="007B0FFD"/>
    <w:rsid w:val="007B5458"/>
    <w:rsid w:val="007B7102"/>
    <w:rsid w:val="007D6B76"/>
    <w:rsid w:val="007E1C05"/>
    <w:rsid w:val="007F4905"/>
    <w:rsid w:val="007F4A46"/>
    <w:rsid w:val="007F7201"/>
    <w:rsid w:val="00802546"/>
    <w:rsid w:val="00803890"/>
    <w:rsid w:val="00805420"/>
    <w:rsid w:val="008065D8"/>
    <w:rsid w:val="00840242"/>
    <w:rsid w:val="008739D4"/>
    <w:rsid w:val="00880B94"/>
    <w:rsid w:val="008814FB"/>
    <w:rsid w:val="00896D3A"/>
    <w:rsid w:val="008A2D94"/>
    <w:rsid w:val="008E1D1A"/>
    <w:rsid w:val="00907403"/>
    <w:rsid w:val="0092191F"/>
    <w:rsid w:val="009318C8"/>
    <w:rsid w:val="009645D9"/>
    <w:rsid w:val="009C2C15"/>
    <w:rsid w:val="00A21C7C"/>
    <w:rsid w:val="00A22A2C"/>
    <w:rsid w:val="00A3132C"/>
    <w:rsid w:val="00A44DE7"/>
    <w:rsid w:val="00A57EB7"/>
    <w:rsid w:val="00A60E91"/>
    <w:rsid w:val="00A8601C"/>
    <w:rsid w:val="00AA44E7"/>
    <w:rsid w:val="00AC0D7C"/>
    <w:rsid w:val="00AD7139"/>
    <w:rsid w:val="00B00093"/>
    <w:rsid w:val="00B01002"/>
    <w:rsid w:val="00B11611"/>
    <w:rsid w:val="00B156F0"/>
    <w:rsid w:val="00B621A8"/>
    <w:rsid w:val="00B74CBB"/>
    <w:rsid w:val="00B84373"/>
    <w:rsid w:val="00B8611D"/>
    <w:rsid w:val="00B946D4"/>
    <w:rsid w:val="00BA23BF"/>
    <w:rsid w:val="00BB6F81"/>
    <w:rsid w:val="00BD0123"/>
    <w:rsid w:val="00BF3AE8"/>
    <w:rsid w:val="00C10C06"/>
    <w:rsid w:val="00C62494"/>
    <w:rsid w:val="00C62F1F"/>
    <w:rsid w:val="00C761EC"/>
    <w:rsid w:val="00CD1A2A"/>
    <w:rsid w:val="00CE2081"/>
    <w:rsid w:val="00D12741"/>
    <w:rsid w:val="00D16297"/>
    <w:rsid w:val="00D47E1E"/>
    <w:rsid w:val="00D52366"/>
    <w:rsid w:val="00D66D67"/>
    <w:rsid w:val="00DA6F65"/>
    <w:rsid w:val="00DC33C5"/>
    <w:rsid w:val="00DD2F24"/>
    <w:rsid w:val="00E0315E"/>
    <w:rsid w:val="00E1247F"/>
    <w:rsid w:val="00E2309E"/>
    <w:rsid w:val="00E27EB7"/>
    <w:rsid w:val="00E64C28"/>
    <w:rsid w:val="00E72618"/>
    <w:rsid w:val="00EC1577"/>
    <w:rsid w:val="00EE5872"/>
    <w:rsid w:val="00F05CC1"/>
    <w:rsid w:val="00F14CC2"/>
    <w:rsid w:val="00F52C19"/>
    <w:rsid w:val="00F63AC2"/>
    <w:rsid w:val="00F65B6C"/>
    <w:rsid w:val="00F710FB"/>
    <w:rsid w:val="00F86712"/>
    <w:rsid w:val="00F961A2"/>
    <w:rsid w:val="00FA3C9A"/>
    <w:rsid w:val="00FC00D6"/>
    <w:rsid w:val="00FD47CA"/>
    <w:rsid w:val="00FE537A"/>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132C"/>
    <w:pPr>
      <w:suppressAutoHyphens/>
      <w:autoSpaceDN w:val="0"/>
      <w:spacing w:after="0" w:line="480" w:lineRule="auto"/>
      <w:ind w:firstLine="567"/>
      <w:textAlignment w:val="baseline"/>
    </w:pPr>
    <w:rPr>
      <w:rFonts w:eastAsia="Linux Libertine O" w:cs="Linux Libertine O"/>
      <w:kern w:val="3"/>
      <w:sz w:val="24"/>
      <w:szCs w:val="24"/>
      <w:lang w:val="en-US" w:eastAsia="zh-CN" w:bidi="hi-IN"/>
    </w:rPr>
  </w:style>
  <w:style w:type="paragraph" w:styleId="berschrift1">
    <w:name w:val="heading 1"/>
    <w:basedOn w:val="Standard"/>
    <w:next w:val="Textbody"/>
    <w:link w:val="berschrift1Zchn"/>
    <w:uiPriority w:val="9"/>
    <w:qFormat/>
    <w:rsid w:val="00692E0A"/>
    <w:pPr>
      <w:keepNext/>
      <w:spacing w:before="283" w:after="238"/>
      <w:ind w:firstLine="0"/>
      <w:jc w:val="center"/>
      <w:outlineLvl w:val="0"/>
    </w:pPr>
    <w:rPr>
      <w:b/>
      <w:bCs/>
      <w:szCs w:val="28"/>
    </w:rPr>
  </w:style>
  <w:style w:type="paragraph" w:styleId="berschrift2">
    <w:name w:val="heading 2"/>
    <w:basedOn w:val="Standard"/>
    <w:next w:val="Textbody"/>
    <w:link w:val="berschrift2Zchn"/>
    <w:uiPriority w:val="9"/>
    <w:unhideWhenUsed/>
    <w:qFormat/>
    <w:rsid w:val="00F65B6C"/>
    <w:pPr>
      <w:keepLines/>
      <w:suppressLineNumbers/>
      <w:tabs>
        <w:tab w:val="center" w:pos="4986"/>
        <w:tab w:val="right" w:pos="9972"/>
      </w:tabs>
      <w:spacing w:before="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5F79B6"/>
    <w:pPr>
      <w:keepNext/>
      <w:keepLines/>
      <w:spacing w:before="40"/>
      <w:ind w:firstLine="0"/>
      <w:outlineLvl w:val="2"/>
    </w:pPr>
    <w:rPr>
      <w:rFonts w:asciiTheme="majorHAnsi" w:eastAsiaTheme="majorEastAsia" w:hAnsiTheme="majorHAnsi" w:cs="Mangal"/>
      <w:b/>
      <w:i/>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E0A"/>
    <w:rPr>
      <w:rFonts w:eastAsia="Linux Libertine O"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F65B6C"/>
    <w:rPr>
      <w:rFonts w:eastAsiaTheme="majorEastAsia"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D022C"/>
    <w:pPr>
      <w:suppressAutoHyphens w:val="0"/>
      <w:autoSpaceDN/>
      <w:spacing w:after="120" w:line="360" w:lineRule="auto"/>
      <w:ind w:firstLine="0"/>
      <w:textAlignment w:val="auto"/>
    </w:pPr>
    <w:rPr>
      <w:rFonts w:ascii="Arial" w:eastAsia="Arial" w:hAnsi="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6E172F"/>
    <w:pPr>
      <w:spacing w:before="283" w:after="238" w:line="480" w:lineRule="auto"/>
      <w:jc w:val="center"/>
    </w:pPr>
    <w:rPr>
      <w:rFonts w:eastAsia="Linux Libertine O"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6E172F"/>
    <w:rPr>
      <w:rFonts w:eastAsia="Linux Libertine O"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5F79B6"/>
    <w:rPr>
      <w:rFonts w:asciiTheme="majorHAnsi" w:eastAsiaTheme="majorEastAsia" w:hAnsiTheme="majorHAnsi"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stud.unibas.ch"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11362</Words>
  <Characters>71583</Characters>
  <Application>Microsoft Office Word</Application>
  <DocSecurity>0</DocSecurity>
  <Lines>596</Lines>
  <Paragraphs>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7</cp:revision>
  <dcterms:created xsi:type="dcterms:W3CDTF">2021-07-01T06:37:00Z</dcterms:created>
  <dcterms:modified xsi:type="dcterms:W3CDTF">2021-09-02T16:23:00Z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id="6iUq8O2d"/&gt;&lt;style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