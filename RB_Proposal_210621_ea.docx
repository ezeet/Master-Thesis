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64213442"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AA44E7">
        <w:rPr>
          <w:noProof/>
        </w:rPr>
        <w:t>6/21/2021</w:t>
      </w:r>
      <w:r w:rsidR="00723CD9">
        <w:fldChar w:fldCharType="end"/>
      </w:r>
    </w:p>
    <w:p w14:paraId="67ED2611" w14:textId="30FEE82E"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ins w:id="6" w:author="Robin Brueggemann" w:date="2021-06-17T13:17:00Z">
        <w:r w:rsidR="0063410F">
          <w:t xml:space="preserve"> </w:t>
        </w:r>
      </w:ins>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432C47">
          <w:pPr>
            <w:pStyle w:val="Verzeichnis1"/>
            <w:rPr>
              <w:rFonts w:eastAsiaTheme="minorEastAsia" w:cstheme="minorBidi"/>
              <w:noProof/>
              <w:kern w:val="0"/>
              <w:sz w:val="22"/>
              <w:szCs w:val="22"/>
              <w:lang w:val="de-CH" w:eastAsia="de-CH" w:bidi="ar-SA"/>
            </w:rPr>
          </w:pPr>
          <w:hyperlink w:anchor="_Toc73605376" w:history="1">
            <w:r w:rsidR="009318C8" w:rsidRPr="00312270">
              <w:rPr>
                <w:rStyle w:val="Hyperlink"/>
                <w:noProof/>
              </w:rPr>
              <w:t>Keywords</w:t>
            </w:r>
            <w:r w:rsidR="009318C8">
              <w:rPr>
                <w:noProof/>
                <w:webHidden/>
              </w:rPr>
              <w:tab/>
            </w:r>
            <w:r w:rsidR="009318C8">
              <w:rPr>
                <w:noProof/>
                <w:webHidden/>
              </w:rPr>
              <w:fldChar w:fldCharType="begin"/>
            </w:r>
            <w:r w:rsidR="009318C8">
              <w:rPr>
                <w:noProof/>
                <w:webHidden/>
              </w:rPr>
              <w:instrText xml:space="preserve"> PAGEREF _Toc73605376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18077D2A" w14:textId="275AA23A" w:rsidR="009318C8" w:rsidRDefault="00432C47">
          <w:pPr>
            <w:pStyle w:val="Verzeichnis1"/>
            <w:rPr>
              <w:rFonts w:eastAsiaTheme="minorEastAsia" w:cstheme="minorBidi"/>
              <w:noProof/>
              <w:kern w:val="0"/>
              <w:sz w:val="22"/>
              <w:szCs w:val="22"/>
              <w:lang w:val="de-CH" w:eastAsia="de-CH" w:bidi="ar-SA"/>
            </w:rPr>
          </w:pPr>
          <w:hyperlink w:anchor="_Toc73605377" w:history="1">
            <w:r w:rsidR="009318C8" w:rsidRPr="00312270">
              <w:rPr>
                <w:rStyle w:val="Hyperlink"/>
                <w:noProof/>
              </w:rPr>
              <w:t>1. Introduction</w:t>
            </w:r>
            <w:r w:rsidR="009318C8">
              <w:rPr>
                <w:noProof/>
                <w:webHidden/>
              </w:rPr>
              <w:tab/>
            </w:r>
            <w:r w:rsidR="009318C8">
              <w:rPr>
                <w:noProof/>
                <w:webHidden/>
              </w:rPr>
              <w:fldChar w:fldCharType="begin"/>
            </w:r>
            <w:r w:rsidR="009318C8">
              <w:rPr>
                <w:noProof/>
                <w:webHidden/>
              </w:rPr>
              <w:instrText xml:space="preserve"> PAGEREF _Toc73605377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72596E06" w14:textId="15A8BC36" w:rsidR="009318C8" w:rsidRDefault="00432C47">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009318C8" w:rsidRPr="00312270">
              <w:rPr>
                <w:rStyle w:val="Hyperlink"/>
                <w:noProof/>
              </w:rPr>
              <w:t>1.1. Theory</w:t>
            </w:r>
            <w:r w:rsidR="009318C8">
              <w:rPr>
                <w:noProof/>
                <w:webHidden/>
              </w:rPr>
              <w:tab/>
            </w:r>
            <w:r w:rsidR="009318C8">
              <w:rPr>
                <w:noProof/>
                <w:webHidden/>
              </w:rPr>
              <w:fldChar w:fldCharType="begin"/>
            </w:r>
            <w:r w:rsidR="009318C8">
              <w:rPr>
                <w:noProof/>
                <w:webHidden/>
              </w:rPr>
              <w:instrText xml:space="preserve"> PAGEREF _Toc73605378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6BDEDE1A" w14:textId="2B0E3EBA" w:rsidR="009318C8" w:rsidRDefault="00432C47">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009318C8" w:rsidRPr="00312270">
              <w:rPr>
                <w:rStyle w:val="Hyperlink"/>
                <w:noProof/>
              </w:rPr>
              <w:t>1.1.1. Perceptional differences in ostracized individuals</w:t>
            </w:r>
            <w:r w:rsidR="009318C8">
              <w:rPr>
                <w:noProof/>
                <w:webHidden/>
              </w:rPr>
              <w:tab/>
            </w:r>
            <w:r w:rsidR="009318C8">
              <w:rPr>
                <w:noProof/>
                <w:webHidden/>
              </w:rPr>
              <w:fldChar w:fldCharType="begin"/>
            </w:r>
            <w:r w:rsidR="009318C8">
              <w:rPr>
                <w:noProof/>
                <w:webHidden/>
              </w:rPr>
              <w:instrText xml:space="preserve"> PAGEREF _Toc73605379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5FFB8A72" w14:textId="3ABB592A" w:rsidR="009318C8" w:rsidRDefault="00432C47">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009318C8" w:rsidRPr="00312270">
              <w:rPr>
                <w:rStyle w:val="Hyperlink"/>
                <w:noProof/>
              </w:rPr>
              <w:t>1.1.2. Ostracism and facially communicated personality traits</w:t>
            </w:r>
            <w:r w:rsidR="009318C8">
              <w:rPr>
                <w:noProof/>
                <w:webHidden/>
              </w:rPr>
              <w:tab/>
            </w:r>
            <w:r w:rsidR="009318C8">
              <w:rPr>
                <w:noProof/>
                <w:webHidden/>
              </w:rPr>
              <w:fldChar w:fldCharType="begin"/>
            </w:r>
            <w:r w:rsidR="009318C8">
              <w:rPr>
                <w:noProof/>
                <w:webHidden/>
              </w:rPr>
              <w:instrText xml:space="preserve"> PAGEREF _Toc73605380 \h </w:instrText>
            </w:r>
            <w:r w:rsidR="009318C8">
              <w:rPr>
                <w:noProof/>
                <w:webHidden/>
              </w:rPr>
            </w:r>
            <w:r w:rsidR="009318C8">
              <w:rPr>
                <w:noProof/>
                <w:webHidden/>
              </w:rPr>
              <w:fldChar w:fldCharType="separate"/>
            </w:r>
            <w:r w:rsidR="009318C8">
              <w:rPr>
                <w:noProof/>
                <w:webHidden/>
              </w:rPr>
              <w:t>5</w:t>
            </w:r>
            <w:r w:rsidR="009318C8">
              <w:rPr>
                <w:noProof/>
                <w:webHidden/>
              </w:rPr>
              <w:fldChar w:fldCharType="end"/>
            </w:r>
          </w:hyperlink>
        </w:p>
        <w:p w14:paraId="4FFB331F" w14:textId="067ADD61" w:rsidR="009318C8" w:rsidRDefault="00432C47">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009318C8" w:rsidRPr="00312270">
              <w:rPr>
                <w:rStyle w:val="Hyperlink"/>
                <w:noProof/>
              </w:rPr>
              <w:t>1.1.3. Basel Face Database</w:t>
            </w:r>
            <w:r w:rsidR="009318C8">
              <w:rPr>
                <w:noProof/>
                <w:webHidden/>
              </w:rPr>
              <w:tab/>
            </w:r>
            <w:r w:rsidR="009318C8">
              <w:rPr>
                <w:noProof/>
                <w:webHidden/>
              </w:rPr>
              <w:fldChar w:fldCharType="begin"/>
            </w:r>
            <w:r w:rsidR="009318C8">
              <w:rPr>
                <w:noProof/>
                <w:webHidden/>
              </w:rPr>
              <w:instrText xml:space="preserve"> PAGEREF _Toc73605381 \h </w:instrText>
            </w:r>
            <w:r w:rsidR="009318C8">
              <w:rPr>
                <w:noProof/>
                <w:webHidden/>
              </w:rPr>
            </w:r>
            <w:r w:rsidR="009318C8">
              <w:rPr>
                <w:noProof/>
                <w:webHidden/>
              </w:rPr>
              <w:fldChar w:fldCharType="separate"/>
            </w:r>
            <w:r w:rsidR="009318C8">
              <w:rPr>
                <w:noProof/>
                <w:webHidden/>
              </w:rPr>
              <w:t>6</w:t>
            </w:r>
            <w:r w:rsidR="009318C8">
              <w:rPr>
                <w:noProof/>
                <w:webHidden/>
              </w:rPr>
              <w:fldChar w:fldCharType="end"/>
            </w:r>
          </w:hyperlink>
        </w:p>
        <w:p w14:paraId="72E501D4" w14:textId="52CAD0D1" w:rsidR="009318C8" w:rsidRDefault="00432C47">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009318C8" w:rsidRPr="00312270">
              <w:rPr>
                <w:rStyle w:val="Hyperlink"/>
                <w:noProof/>
              </w:rPr>
              <w:t>1.2. Hypotheses</w:t>
            </w:r>
            <w:r w:rsidR="009318C8">
              <w:rPr>
                <w:noProof/>
                <w:webHidden/>
              </w:rPr>
              <w:tab/>
            </w:r>
            <w:r w:rsidR="009318C8">
              <w:rPr>
                <w:noProof/>
                <w:webHidden/>
              </w:rPr>
              <w:fldChar w:fldCharType="begin"/>
            </w:r>
            <w:r w:rsidR="009318C8">
              <w:rPr>
                <w:noProof/>
                <w:webHidden/>
              </w:rPr>
              <w:instrText xml:space="preserve"> PAGEREF _Toc73605382 \h </w:instrText>
            </w:r>
            <w:r w:rsidR="009318C8">
              <w:rPr>
                <w:noProof/>
                <w:webHidden/>
              </w:rPr>
            </w:r>
            <w:r w:rsidR="009318C8">
              <w:rPr>
                <w:noProof/>
                <w:webHidden/>
              </w:rPr>
              <w:fldChar w:fldCharType="separate"/>
            </w:r>
            <w:r w:rsidR="009318C8">
              <w:rPr>
                <w:noProof/>
                <w:webHidden/>
              </w:rPr>
              <w:t>7</w:t>
            </w:r>
            <w:r w:rsidR="009318C8">
              <w:rPr>
                <w:noProof/>
                <w:webHidden/>
              </w:rPr>
              <w:fldChar w:fldCharType="end"/>
            </w:r>
          </w:hyperlink>
        </w:p>
        <w:p w14:paraId="56840C7D" w14:textId="6FD785EA" w:rsidR="009318C8" w:rsidRDefault="00432C47">
          <w:pPr>
            <w:pStyle w:val="Verzeichnis1"/>
            <w:rPr>
              <w:rFonts w:eastAsiaTheme="minorEastAsia" w:cstheme="minorBidi"/>
              <w:noProof/>
              <w:kern w:val="0"/>
              <w:sz w:val="22"/>
              <w:szCs w:val="22"/>
              <w:lang w:val="de-CH" w:eastAsia="de-CH" w:bidi="ar-SA"/>
            </w:rPr>
          </w:pPr>
          <w:hyperlink w:anchor="_Toc73605383" w:history="1">
            <w:r w:rsidR="009318C8" w:rsidRPr="00312270">
              <w:rPr>
                <w:rStyle w:val="Hyperlink"/>
                <w:rFonts w:cstheme="minorHAnsi"/>
                <w:noProof/>
              </w:rPr>
              <w:t>2. Methods</w:t>
            </w:r>
            <w:r w:rsidR="009318C8">
              <w:rPr>
                <w:noProof/>
                <w:webHidden/>
              </w:rPr>
              <w:tab/>
            </w:r>
            <w:r w:rsidR="009318C8">
              <w:rPr>
                <w:noProof/>
                <w:webHidden/>
              </w:rPr>
              <w:fldChar w:fldCharType="begin"/>
            </w:r>
            <w:r w:rsidR="009318C8">
              <w:rPr>
                <w:noProof/>
                <w:webHidden/>
              </w:rPr>
              <w:instrText xml:space="preserve"> PAGEREF _Toc73605383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22DFF599" w14:textId="2EDA5167" w:rsidR="009318C8" w:rsidRDefault="00432C47">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009318C8" w:rsidRPr="00312270">
              <w:rPr>
                <w:rStyle w:val="Hyperlink"/>
                <w:noProof/>
              </w:rPr>
              <w:t>2.1. Participants</w:t>
            </w:r>
            <w:r w:rsidR="009318C8">
              <w:rPr>
                <w:noProof/>
                <w:webHidden/>
              </w:rPr>
              <w:tab/>
            </w:r>
            <w:r w:rsidR="009318C8">
              <w:rPr>
                <w:noProof/>
                <w:webHidden/>
              </w:rPr>
              <w:fldChar w:fldCharType="begin"/>
            </w:r>
            <w:r w:rsidR="009318C8">
              <w:rPr>
                <w:noProof/>
                <w:webHidden/>
              </w:rPr>
              <w:instrText xml:space="preserve"> PAGEREF _Toc73605384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04DDAE6D" w14:textId="01114A9E" w:rsidR="009318C8" w:rsidRDefault="00432C47">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009318C8" w:rsidRPr="00312270">
              <w:rPr>
                <w:rStyle w:val="Hyperlink"/>
                <w:noProof/>
              </w:rPr>
              <w:t>2.2. Design and Procedure</w:t>
            </w:r>
            <w:r w:rsidR="009318C8">
              <w:rPr>
                <w:noProof/>
                <w:webHidden/>
              </w:rPr>
              <w:tab/>
            </w:r>
            <w:r w:rsidR="009318C8">
              <w:rPr>
                <w:noProof/>
                <w:webHidden/>
              </w:rPr>
              <w:fldChar w:fldCharType="begin"/>
            </w:r>
            <w:r w:rsidR="009318C8">
              <w:rPr>
                <w:noProof/>
                <w:webHidden/>
              </w:rPr>
              <w:instrText xml:space="preserve"> PAGEREF _Toc73605385 \h </w:instrText>
            </w:r>
            <w:r w:rsidR="009318C8">
              <w:rPr>
                <w:noProof/>
                <w:webHidden/>
              </w:rPr>
            </w:r>
            <w:r w:rsidR="009318C8">
              <w:rPr>
                <w:noProof/>
                <w:webHidden/>
              </w:rPr>
              <w:fldChar w:fldCharType="separate"/>
            </w:r>
            <w:r w:rsidR="009318C8">
              <w:rPr>
                <w:noProof/>
                <w:webHidden/>
              </w:rPr>
              <w:t>9</w:t>
            </w:r>
            <w:r w:rsidR="009318C8">
              <w:rPr>
                <w:noProof/>
                <w:webHidden/>
              </w:rPr>
              <w:fldChar w:fldCharType="end"/>
            </w:r>
          </w:hyperlink>
        </w:p>
        <w:p w14:paraId="477935C8" w14:textId="7A6D02AE" w:rsidR="009318C8" w:rsidRDefault="00432C47">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009318C8" w:rsidRPr="00312270">
              <w:rPr>
                <w:rStyle w:val="Hyperlink"/>
                <w:noProof/>
              </w:rPr>
              <w:t>2.3. Statistical Analysis</w:t>
            </w:r>
            <w:r w:rsidR="009318C8">
              <w:rPr>
                <w:noProof/>
                <w:webHidden/>
              </w:rPr>
              <w:tab/>
            </w:r>
            <w:r w:rsidR="009318C8">
              <w:rPr>
                <w:noProof/>
                <w:webHidden/>
              </w:rPr>
              <w:fldChar w:fldCharType="begin"/>
            </w:r>
            <w:r w:rsidR="009318C8">
              <w:rPr>
                <w:noProof/>
                <w:webHidden/>
              </w:rPr>
              <w:instrText xml:space="preserve"> PAGEREF _Toc73605386 \h </w:instrText>
            </w:r>
            <w:r w:rsidR="009318C8">
              <w:rPr>
                <w:noProof/>
                <w:webHidden/>
              </w:rPr>
            </w:r>
            <w:r w:rsidR="009318C8">
              <w:rPr>
                <w:noProof/>
                <w:webHidden/>
              </w:rPr>
              <w:fldChar w:fldCharType="separate"/>
            </w:r>
            <w:r w:rsidR="009318C8">
              <w:rPr>
                <w:noProof/>
                <w:webHidden/>
              </w:rPr>
              <w:t>10</w:t>
            </w:r>
            <w:r w:rsidR="009318C8">
              <w:rPr>
                <w:noProof/>
                <w:webHidden/>
              </w:rPr>
              <w:fldChar w:fldCharType="end"/>
            </w:r>
          </w:hyperlink>
        </w:p>
        <w:p w14:paraId="10111D9D" w14:textId="25A77997" w:rsidR="009318C8" w:rsidRDefault="00432C47">
          <w:pPr>
            <w:pStyle w:val="Verzeichnis1"/>
            <w:rPr>
              <w:rFonts w:eastAsiaTheme="minorEastAsia" w:cstheme="minorBidi"/>
              <w:noProof/>
              <w:kern w:val="0"/>
              <w:sz w:val="22"/>
              <w:szCs w:val="22"/>
              <w:lang w:val="de-CH" w:eastAsia="de-CH" w:bidi="ar-SA"/>
            </w:rPr>
          </w:pPr>
          <w:hyperlink w:anchor="_Toc73605387" w:history="1">
            <w:r w:rsidR="009318C8" w:rsidRPr="00312270">
              <w:rPr>
                <w:rStyle w:val="Hyperlink"/>
                <w:noProof/>
                <w:lang w:eastAsia="en-US"/>
              </w:rPr>
              <w:t>3. Results</w:t>
            </w:r>
            <w:r w:rsidR="009318C8">
              <w:rPr>
                <w:noProof/>
                <w:webHidden/>
              </w:rPr>
              <w:tab/>
            </w:r>
            <w:r w:rsidR="009318C8">
              <w:rPr>
                <w:noProof/>
                <w:webHidden/>
              </w:rPr>
              <w:fldChar w:fldCharType="begin"/>
            </w:r>
            <w:r w:rsidR="009318C8">
              <w:rPr>
                <w:noProof/>
                <w:webHidden/>
              </w:rPr>
              <w:instrText xml:space="preserve"> PAGEREF _Toc73605387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7BA9CF59" w14:textId="3A7084BC" w:rsidR="009318C8" w:rsidRDefault="00432C47">
          <w:pPr>
            <w:pStyle w:val="Verzeichnis1"/>
            <w:rPr>
              <w:rFonts w:eastAsiaTheme="minorEastAsia" w:cstheme="minorBidi"/>
              <w:noProof/>
              <w:kern w:val="0"/>
              <w:sz w:val="22"/>
              <w:szCs w:val="22"/>
              <w:lang w:val="de-CH" w:eastAsia="de-CH" w:bidi="ar-SA"/>
            </w:rPr>
          </w:pPr>
          <w:hyperlink w:anchor="_Toc73605388" w:history="1">
            <w:r w:rsidR="009318C8" w:rsidRPr="00312270">
              <w:rPr>
                <w:rStyle w:val="Hyperlink"/>
                <w:noProof/>
                <w:lang w:eastAsia="en-US"/>
              </w:rPr>
              <w:t>4. Discussion</w:t>
            </w:r>
            <w:r w:rsidR="009318C8">
              <w:rPr>
                <w:noProof/>
                <w:webHidden/>
              </w:rPr>
              <w:tab/>
            </w:r>
            <w:r w:rsidR="009318C8">
              <w:rPr>
                <w:noProof/>
                <w:webHidden/>
              </w:rPr>
              <w:fldChar w:fldCharType="begin"/>
            </w:r>
            <w:r w:rsidR="009318C8">
              <w:rPr>
                <w:noProof/>
                <w:webHidden/>
              </w:rPr>
              <w:instrText xml:space="preserve"> PAGEREF _Toc73605388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3C8475D4" w14:textId="027BB2FB" w:rsidR="009318C8" w:rsidRDefault="00432C47">
          <w:pPr>
            <w:pStyle w:val="Verzeichnis1"/>
            <w:rPr>
              <w:rFonts w:eastAsiaTheme="minorEastAsia" w:cstheme="minorBidi"/>
              <w:noProof/>
              <w:kern w:val="0"/>
              <w:sz w:val="22"/>
              <w:szCs w:val="22"/>
              <w:lang w:val="de-CH" w:eastAsia="de-CH" w:bidi="ar-SA"/>
            </w:rPr>
          </w:pPr>
          <w:hyperlink w:anchor="_Toc73605389" w:history="1">
            <w:r w:rsidR="009318C8" w:rsidRPr="00312270">
              <w:rPr>
                <w:rStyle w:val="Hyperlink"/>
                <w:rFonts w:cstheme="minorHAnsi"/>
                <w:noProof/>
              </w:rPr>
              <w:t>Reference</w:t>
            </w:r>
            <w:r w:rsidR="009318C8">
              <w:rPr>
                <w:noProof/>
                <w:webHidden/>
              </w:rPr>
              <w:tab/>
            </w:r>
            <w:r w:rsidR="009318C8">
              <w:rPr>
                <w:noProof/>
                <w:webHidden/>
              </w:rPr>
              <w:fldChar w:fldCharType="begin"/>
            </w:r>
            <w:r w:rsidR="009318C8">
              <w:rPr>
                <w:noProof/>
                <w:webHidden/>
              </w:rPr>
              <w:instrText xml:space="preserve"> PAGEREF _Toc73605389 \h </w:instrText>
            </w:r>
            <w:r w:rsidR="009318C8">
              <w:rPr>
                <w:noProof/>
                <w:webHidden/>
              </w:rPr>
            </w:r>
            <w:r w:rsidR="009318C8">
              <w:rPr>
                <w:noProof/>
                <w:webHidden/>
              </w:rPr>
              <w:fldChar w:fldCharType="separate"/>
            </w:r>
            <w:r w:rsidR="009318C8">
              <w:rPr>
                <w:noProof/>
                <w:webHidden/>
              </w:rPr>
              <w:t>12</w:t>
            </w:r>
            <w:r w:rsidR="009318C8">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7" w:name="_Toc73444232"/>
      <w:bookmarkStart w:id="8" w:name="_Toc73461010"/>
      <w:bookmarkStart w:id="9" w:name="_Toc73461154"/>
      <w:bookmarkStart w:id="10" w:name="_Toc73461184"/>
      <w:bookmarkStart w:id="11" w:name="_Toc73461218"/>
      <w:bookmarkStart w:id="12" w:name="_Toc73461233"/>
      <w:r w:rsidRPr="00090FEF">
        <w:lastRenderedPageBreak/>
        <w:t>Acknowledgement</w:t>
      </w:r>
      <w:bookmarkEnd w:id="7"/>
      <w:bookmarkEnd w:id="8"/>
      <w:bookmarkEnd w:id="9"/>
      <w:bookmarkEnd w:id="10"/>
      <w:bookmarkEnd w:id="11"/>
      <w:bookmarkEnd w:id="12"/>
    </w:p>
    <w:p w14:paraId="65A62050" w14:textId="77777777" w:rsidR="002D022C" w:rsidRPr="00090FEF" w:rsidRDefault="002D022C" w:rsidP="00692E0A">
      <w:pPr>
        <w:pStyle w:val="Alias"/>
      </w:pPr>
      <w:bookmarkStart w:id="13" w:name="_Toc73444233"/>
      <w:bookmarkStart w:id="14" w:name="_Toc73461011"/>
      <w:bookmarkStart w:id="15" w:name="_Toc73461155"/>
      <w:bookmarkStart w:id="16" w:name="_Toc73461185"/>
      <w:bookmarkStart w:id="17" w:name="_Toc73461219"/>
      <w:bookmarkStart w:id="18" w:name="_Toc73461234"/>
      <w:r w:rsidRPr="00090FEF">
        <w:t>Declaration of scientific integrity</w:t>
      </w:r>
      <w:bookmarkEnd w:id="13"/>
      <w:bookmarkEnd w:id="14"/>
      <w:bookmarkEnd w:id="15"/>
      <w:bookmarkEnd w:id="16"/>
      <w:bookmarkEnd w:id="17"/>
      <w:bookmarkEnd w:id="18"/>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9" w:name="_Toc72686985"/>
      <w:bookmarkStart w:id="20" w:name="_Toc73444072"/>
      <w:bookmarkStart w:id="21" w:name="_Toc73444204"/>
      <w:bookmarkStart w:id="22" w:name="_Toc73444234"/>
      <w:bookmarkStart w:id="23" w:name="_Toc73461012"/>
      <w:bookmarkStart w:id="24" w:name="_Toc73461083"/>
      <w:bookmarkStart w:id="25" w:name="_Toc73461141"/>
      <w:bookmarkStart w:id="26" w:name="_Toc73461156"/>
      <w:bookmarkStart w:id="27" w:name="_Toc73461186"/>
      <w:bookmarkStart w:id="28" w:name="_Toc73461220"/>
      <w:bookmarkStart w:id="29" w:name="_Toc73461235"/>
      <w:bookmarkStart w:id="30" w:name="_Toc73605375"/>
      <w:r w:rsidRPr="00090FEF">
        <w:lastRenderedPageBreak/>
        <w:t>Abstract</w:t>
      </w:r>
      <w:bookmarkEnd w:id="19"/>
      <w:bookmarkEnd w:id="20"/>
      <w:bookmarkEnd w:id="21"/>
      <w:bookmarkEnd w:id="22"/>
      <w:bookmarkEnd w:id="23"/>
      <w:bookmarkEnd w:id="24"/>
      <w:bookmarkEnd w:id="25"/>
      <w:bookmarkEnd w:id="26"/>
      <w:bookmarkEnd w:id="27"/>
      <w:bookmarkEnd w:id="28"/>
      <w:bookmarkEnd w:id="29"/>
      <w:bookmarkEnd w:id="30"/>
    </w:p>
    <w:p w14:paraId="699C27BB" w14:textId="77777777" w:rsidR="00262003" w:rsidRPr="00090FEF" w:rsidRDefault="00262003" w:rsidP="00262003">
      <w:pPr>
        <w:pStyle w:val="berschrift1"/>
      </w:pPr>
      <w:bookmarkStart w:id="31" w:name="_Toc72686986"/>
      <w:bookmarkStart w:id="32" w:name="_Toc73444073"/>
      <w:bookmarkStart w:id="33" w:name="_Toc73444205"/>
      <w:bookmarkStart w:id="34" w:name="_Toc73444235"/>
      <w:bookmarkStart w:id="35" w:name="_Toc73461013"/>
      <w:bookmarkStart w:id="36" w:name="_Toc73461084"/>
      <w:bookmarkStart w:id="37" w:name="_Toc73461142"/>
      <w:bookmarkStart w:id="38" w:name="_Toc73461157"/>
      <w:bookmarkStart w:id="39" w:name="_Toc73461187"/>
      <w:bookmarkStart w:id="40" w:name="_Toc73461221"/>
      <w:bookmarkStart w:id="41" w:name="_Toc73461236"/>
      <w:bookmarkStart w:id="42" w:name="_Toc73605376"/>
      <w:r w:rsidRPr="00090FEF">
        <w:t>Keywords</w:t>
      </w:r>
      <w:bookmarkEnd w:id="31"/>
      <w:bookmarkEnd w:id="32"/>
      <w:bookmarkEnd w:id="33"/>
      <w:bookmarkEnd w:id="34"/>
      <w:bookmarkEnd w:id="35"/>
      <w:bookmarkEnd w:id="36"/>
      <w:bookmarkEnd w:id="37"/>
      <w:bookmarkEnd w:id="38"/>
      <w:bookmarkEnd w:id="39"/>
      <w:bookmarkEnd w:id="40"/>
      <w:bookmarkEnd w:id="41"/>
      <w:bookmarkEnd w:id="42"/>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3" w:name="_Toc72686987"/>
      <w:bookmarkStart w:id="44" w:name="_Toc73444074"/>
      <w:bookmarkStart w:id="45" w:name="_Toc73444206"/>
      <w:bookmarkStart w:id="46" w:name="_Toc73444236"/>
      <w:bookmarkStart w:id="47" w:name="_Toc73461014"/>
      <w:bookmarkStart w:id="48" w:name="_Toc73461085"/>
      <w:bookmarkStart w:id="49" w:name="_Toc73461143"/>
      <w:bookmarkStart w:id="50" w:name="_Toc73461158"/>
      <w:bookmarkStart w:id="51" w:name="_Toc73461188"/>
      <w:bookmarkStart w:id="52" w:name="_Toc73461222"/>
      <w:bookmarkStart w:id="53" w:name="_Toc73461237"/>
      <w:r>
        <w:br w:type="page"/>
      </w:r>
    </w:p>
    <w:p w14:paraId="37EAE1AB" w14:textId="12343639" w:rsidR="00754B80" w:rsidRPr="00090FEF" w:rsidRDefault="009318C8" w:rsidP="009318C8">
      <w:pPr>
        <w:pStyle w:val="berschrift1"/>
        <w:ind w:left="360"/>
      </w:pPr>
      <w:bookmarkStart w:id="54" w:name="_Toc73605377"/>
      <w:r w:rsidRPr="009318C8">
        <w:lastRenderedPageBreak/>
        <w:t>1.</w:t>
      </w:r>
      <w:r>
        <w:t xml:space="preserve"> </w:t>
      </w:r>
      <w:r w:rsidR="00754B80" w:rsidRPr="00090FEF">
        <w:t>Introduction</w:t>
      </w:r>
      <w:bookmarkEnd w:id="43"/>
      <w:bookmarkEnd w:id="44"/>
      <w:bookmarkEnd w:id="45"/>
      <w:bookmarkEnd w:id="46"/>
      <w:bookmarkEnd w:id="47"/>
      <w:bookmarkEnd w:id="48"/>
      <w:bookmarkEnd w:id="49"/>
      <w:bookmarkEnd w:id="50"/>
      <w:bookmarkEnd w:id="51"/>
      <w:bookmarkEnd w:id="52"/>
      <w:bookmarkEnd w:id="53"/>
      <w:bookmarkEnd w:id="54"/>
    </w:p>
    <w:p w14:paraId="280BD95F" w14:textId="19D8AA01"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t>
      </w:r>
      <w:r w:rsidR="00A57EB7">
        <w:t>T</w:t>
      </w:r>
      <w:r w:rsidR="00396D36">
        <w:t>he feeling of being excluded and ignored</w:t>
      </w:r>
      <w:r w:rsidR="00A57EB7">
        <w:t xml:space="preserve"> is known by everyone</w:t>
      </w:r>
      <w:r w:rsidR="00396D36">
        <w:t xml:space="preserve">. Whether it be </w:t>
      </w:r>
      <w:r w:rsidR="00BD0123">
        <w:t xml:space="preserve">the exclusion from a game or a conversation. </w:t>
      </w:r>
      <w:r w:rsidR="00396D36">
        <w:t>But most often</w:t>
      </w:r>
      <w:r w:rsidR="00A57EB7">
        <w:t>,</w:t>
      </w:r>
      <w:r w:rsidR="00396D36">
        <w:t xml:space="preserve"> these experiences can be overcome rather quickly</w:t>
      </w:r>
      <w:r w:rsidR="002E3804">
        <w:t xml:space="preserve"> </w:t>
      </w:r>
      <w:r w:rsidR="002E3804">
        <w:fldChar w:fldCharType="begin"/>
      </w:r>
      <w:r w:rsidR="002E3804">
        <w:instrText xml:space="preserve"> ADDIN ZOTERO_ITEM CSL_CITATION {"citationID":"C6IDMZLQ","properties":{"formattedCitation":"(Williams,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fldChar w:fldCharType="separate"/>
      </w:r>
      <w:r w:rsidR="002E3804" w:rsidRPr="002E3804">
        <w:rPr>
          <w:rFonts w:ascii="Calibri" w:hAnsi="Calibri" w:cs="Calibri"/>
        </w:rPr>
        <w:t>(Williams, 2009)</w:t>
      </w:r>
      <w:r w:rsidR="002E3804">
        <w:fldChar w:fldCharType="end"/>
      </w:r>
      <w:r w:rsidR="00396D36">
        <w:t>.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commentRangeStart w:id="55"/>
      <w:r w:rsidRPr="00090FEF">
        <w:t>people</w:t>
      </w:r>
      <w:commentRangeEnd w:id="55"/>
      <w:r w:rsidR="00A57EB7">
        <w:rPr>
          <w:rStyle w:val="Kommentarzeichen"/>
          <w:rFonts w:cs="Mangal"/>
        </w:rPr>
        <w:commentReference w:id="55"/>
      </w:r>
      <w:r w:rsidRPr="00090FEF">
        <w:t>.</w:t>
      </w:r>
    </w:p>
    <w:p w14:paraId="4EB3E901" w14:textId="0A5E71C5" w:rsidR="006E172F" w:rsidRPr="006E172F" w:rsidRDefault="00431B5D" w:rsidP="006E172F">
      <w:pPr>
        <w:pStyle w:val="berschrift2"/>
        <w:rPr>
          <w:rStyle w:val="berschrift2Zchn"/>
          <w:b/>
        </w:rPr>
      </w:pPr>
      <w:bookmarkStart w:id="56" w:name="_Toc73461015"/>
      <w:bookmarkStart w:id="57" w:name="_Toc73461086"/>
      <w:bookmarkStart w:id="58" w:name="_Toc73461144"/>
      <w:bookmarkStart w:id="59" w:name="_Toc73461159"/>
      <w:bookmarkStart w:id="60" w:name="_Toc73461189"/>
      <w:bookmarkStart w:id="61" w:name="_Toc73461223"/>
      <w:bookmarkStart w:id="62" w:name="_Toc73461238"/>
      <w:bookmarkStart w:id="63" w:name="_Toc73605378"/>
      <w:r>
        <w:rPr>
          <w:rStyle w:val="berschrift2Zchn"/>
          <w:b/>
        </w:rPr>
        <w:t xml:space="preserve">1.1. </w:t>
      </w:r>
      <w:commentRangeStart w:id="64"/>
      <w:commentRangeStart w:id="65"/>
      <w:commentRangeStart w:id="66"/>
      <w:r w:rsidR="006E172F" w:rsidRPr="006E172F">
        <w:rPr>
          <w:rStyle w:val="berschrift2Zchn"/>
          <w:b/>
        </w:rPr>
        <w:t>Theory</w:t>
      </w:r>
      <w:bookmarkEnd w:id="56"/>
      <w:bookmarkEnd w:id="57"/>
      <w:bookmarkEnd w:id="58"/>
      <w:bookmarkEnd w:id="59"/>
      <w:bookmarkEnd w:id="60"/>
      <w:bookmarkEnd w:id="61"/>
      <w:bookmarkEnd w:id="62"/>
      <w:bookmarkEnd w:id="63"/>
      <w:commentRangeEnd w:id="64"/>
      <w:r w:rsidR="00765A4E">
        <w:rPr>
          <w:rStyle w:val="Kommentarzeichen"/>
          <w:rFonts w:eastAsia="Linux Libertine O" w:cs="Mangal"/>
          <w:b w:val="0"/>
        </w:rPr>
        <w:commentReference w:id="64"/>
      </w:r>
      <w:commentRangeEnd w:id="65"/>
      <w:r w:rsidR="00B84373">
        <w:rPr>
          <w:rStyle w:val="Kommentarzeichen"/>
          <w:rFonts w:eastAsia="Linux Libertine O" w:cs="Mangal"/>
          <w:b w:val="0"/>
        </w:rPr>
        <w:commentReference w:id="65"/>
      </w:r>
      <w:commentRangeEnd w:id="66"/>
      <w:r w:rsidR="00406627">
        <w:rPr>
          <w:rStyle w:val="Kommentarzeichen"/>
          <w:rFonts w:eastAsia="Linux Libertine O" w:cs="Mangal"/>
          <w:b w:val="0"/>
        </w:rPr>
        <w:commentReference w:id="66"/>
      </w:r>
    </w:p>
    <w:p w14:paraId="4A8D8B38" w14:textId="44E29D55" w:rsidR="005F79B6" w:rsidRPr="009318C8" w:rsidRDefault="00431B5D" w:rsidP="009318C8">
      <w:pPr>
        <w:pStyle w:val="berschrift3"/>
      </w:pPr>
      <w:bookmarkStart w:id="67" w:name="_Toc73605379"/>
      <w:r w:rsidRPr="009318C8">
        <w:t xml:space="preserve">1.1.1. </w:t>
      </w:r>
      <w:r w:rsidR="00087785" w:rsidRPr="009318C8">
        <w:t>Perceptional differences in ostracized individuals</w:t>
      </w:r>
      <w:bookmarkEnd w:id="67"/>
    </w:p>
    <w:p w14:paraId="48E025BA" w14:textId="59BD4BA3"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xml:space="preserve">, and the heightened perception </w:t>
      </w:r>
      <w:r w:rsidR="00682305">
        <w:t xml:space="preserve">may </w:t>
      </w:r>
      <w:commentRangeStart w:id="68"/>
      <w:commentRangeStart w:id="69"/>
      <w:r w:rsidR="00754B80" w:rsidRPr="00090FEF">
        <w:t xml:space="preserve">help </w:t>
      </w:r>
      <w:commentRangeEnd w:id="68"/>
      <w:r w:rsidR="00765A4E">
        <w:rPr>
          <w:rStyle w:val="Kommentarzeichen"/>
          <w:rFonts w:cs="Mangal"/>
        </w:rPr>
        <w:commentReference w:id="68"/>
      </w:r>
      <w:commentRangeEnd w:id="69"/>
      <w:r w:rsidR="00B11611">
        <w:rPr>
          <w:rStyle w:val="Kommentarzeichen"/>
          <w:rFonts w:cs="Mangal"/>
        </w:rPr>
        <w:commentReference w:id="69"/>
      </w:r>
      <w:r w:rsidR="00754B80" w:rsidRPr="00090FEF">
        <w:t>them in doing so.</w:t>
      </w:r>
      <w:r w:rsidR="002B4925">
        <w:t xml:space="preserve"> </w:t>
      </w:r>
      <w:r w:rsidR="00765A4E">
        <w:t xml:space="preserve">An important requirement for this </w:t>
      </w:r>
      <w:r w:rsidR="002E3804">
        <w:t>is,</w:t>
      </w:r>
      <w:r w:rsidR="00765A4E">
        <w:t xml:space="preserve"> however, an</w:t>
      </w:r>
      <w:r w:rsidR="002B4925">
        <w:t xml:space="preserve"> interaction partner </w:t>
      </w:r>
      <w:r w:rsidR="00765A4E">
        <w:t xml:space="preserve">who is </w:t>
      </w:r>
      <w:r w:rsidR="002B4925">
        <w:t>approachable and open for social interaction.</w:t>
      </w:r>
      <w:r w:rsidR="00754B80" w:rsidRPr="00090FEF">
        <w:t xml:space="preserve"> One aspect </w:t>
      </w:r>
      <w:r w:rsidR="00754B80" w:rsidRPr="00090FEF">
        <w:lastRenderedPageBreak/>
        <w:t xml:space="preserve">that </w:t>
      </w:r>
      <w:r w:rsidR="002B4925">
        <w:t xml:space="preserve">could </w:t>
      </w:r>
      <w:r w:rsidR="008814FB">
        <w:t>make</w:t>
      </w:r>
      <w:r w:rsidR="002B4925">
        <w:t xml:space="preserve"> a 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Since ostracism leads to an alternated perception of social and facial cues</w:t>
      </w:r>
      <w:r w:rsidR="00734C51">
        <w:t xml:space="preserve"> </w:t>
      </w:r>
      <w:r w:rsidR="00682305">
        <w:fldChar w:fldCharType="begin"/>
      </w:r>
      <w:r w:rsidR="00682305">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fldChar w:fldCharType="separate"/>
      </w:r>
      <w:r w:rsidR="00682305" w:rsidRPr="00682305">
        <w:rPr>
          <w:rFonts w:ascii="Calibri" w:hAnsi="Calibri" w:cs="Calibri"/>
        </w:rPr>
        <w:t>(Kawamoto et al., 2014)</w:t>
      </w:r>
      <w:r w:rsidR="00682305">
        <w:fldChar w:fldCharType="end"/>
      </w:r>
      <w:r w:rsidR="008814FB">
        <w:t xml:space="preserve">,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 xml:space="preserve">interaction partner when seeking </w:t>
      </w:r>
      <w:commentRangeStart w:id="70"/>
      <w:r w:rsidR="00754B80" w:rsidRPr="00090FEF">
        <w:t>reintegration</w:t>
      </w:r>
      <w:commentRangeEnd w:id="70"/>
      <w:r w:rsidR="00734C51">
        <w:rPr>
          <w:rStyle w:val="Kommentarzeichen"/>
          <w:rFonts w:cs="Mangal"/>
        </w:rPr>
        <w:commentReference w:id="70"/>
      </w:r>
      <w:r w:rsidR="00754B80" w:rsidRPr="00090FEF">
        <w:t>?</w:t>
      </w:r>
    </w:p>
    <w:p w14:paraId="56DF38CC" w14:textId="0C58A33F" w:rsidR="005F79B6" w:rsidRDefault="009318C8" w:rsidP="009318C8">
      <w:pPr>
        <w:pStyle w:val="berschrift3"/>
      </w:pPr>
      <w:bookmarkStart w:id="71" w:name="_Toc73605380"/>
      <w:r>
        <w:t xml:space="preserve">1.1.2. </w:t>
      </w:r>
      <w:r w:rsidR="00087785" w:rsidRPr="00087785">
        <w:t xml:space="preserve">Ostracism and </w:t>
      </w:r>
      <w:r w:rsidR="00087785">
        <w:t xml:space="preserve">facially communicated </w:t>
      </w:r>
      <w:r w:rsidR="00087785" w:rsidRPr="00087785">
        <w:t>personality traits</w:t>
      </w:r>
      <w:bookmarkEnd w:id="71"/>
    </w:p>
    <w:p w14:paraId="5A142AC8" w14:textId="3D3626D6" w:rsidR="00754B80" w:rsidRPr="00090FEF" w:rsidRDefault="00682305" w:rsidP="00A3132C">
      <w:r>
        <w:t>Previous research revealed that there are</w:t>
      </w:r>
      <w:r w:rsidRPr="00734C51">
        <w:t xml:space="preserve"> associa</w:t>
      </w:r>
      <w:r>
        <w:t>tions between ostracism and personality</w:t>
      </w:r>
      <w:r w:rsidR="00754B80" w:rsidRPr="00090FEF">
        <w:t xml:space="preserve"> traits in form of the </w:t>
      </w:r>
      <w:r w:rsidR="00734C51">
        <w:t>B</w:t>
      </w:r>
      <w:r w:rsidR="00754B80" w:rsidRPr="00090FEF">
        <w:t xml:space="preserve">ig </w:t>
      </w:r>
      <w:r w:rsidR="00734C51">
        <w:t>F</w:t>
      </w:r>
      <w:r w:rsidR="00754B80" w:rsidRPr="00090FEF">
        <w:t>ive</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t>.</w:t>
      </w:r>
      <w:r w:rsidR="00754B80" w:rsidRPr="00090FEF">
        <w:t xml:space="preserve"> </w:t>
      </w:r>
      <w:r w:rsidR="00712DBB">
        <w:t>For instance</w:t>
      </w:r>
      <w:r w:rsidR="00754B80" w:rsidRPr="00090FEF">
        <w:t xml:space="preserve">, </w:t>
      </w:r>
      <w:r w:rsidR="00712DBB">
        <w:t xml:space="preserve">one study showed that </w:t>
      </w:r>
      <w:r w:rsidR="00754B80" w:rsidRPr="00090FEF">
        <w:t>participants</w:t>
      </w:r>
      <w:r w:rsidR="00632839" w:rsidRPr="00090FEF">
        <w:t xml:space="preserve"> </w:t>
      </w:r>
      <w:r w:rsidR="00712DBB">
        <w:t xml:space="preserve">who </w:t>
      </w:r>
      <w:r w:rsidR="00632839" w:rsidRPr="00090FEF">
        <w:t>received a description of a person with either</w:t>
      </w:r>
      <w:r w:rsidR="00754B80" w:rsidRPr="00090FEF">
        <w:t xml:space="preserve"> </w:t>
      </w:r>
      <w:r w:rsidR="00632839" w:rsidRPr="00090FEF">
        <w:t xml:space="preserve">a </w:t>
      </w:r>
      <w:r w:rsidR="00754B80" w:rsidRPr="00090FEF">
        <w:t>low or high expression of the trait agreeableness or conscientiousness</w:t>
      </w:r>
      <w:r w:rsidR="00712DBB">
        <w:t xml:space="preserve">, </w:t>
      </w:r>
      <w:r w:rsidR="004B1B47">
        <w:t>showed higher</w:t>
      </w:r>
      <w:r w:rsidR="00754B80" w:rsidRPr="00090FEF">
        <w:t xml:space="preserve"> intension to ostracize the </w:t>
      </w:r>
      <w:r w:rsidR="00712DBB">
        <w:t>described</w:t>
      </w:r>
      <w:r w:rsidR="00712DBB" w:rsidRPr="00090FEF">
        <w:t xml:space="preserve"> </w:t>
      </w:r>
      <w:r w:rsidR="00754B80" w:rsidRPr="00090FEF">
        <w:t xml:space="preserve">person </w:t>
      </w:r>
      <w:r w:rsidR="004B1B47">
        <w:t xml:space="preserve">with lower trait expression </w:t>
      </w:r>
      <w:r w:rsidR="00754B80" w:rsidRPr="00090FEF">
        <w:fldChar w:fldCharType="begin"/>
      </w:r>
      <w:r w:rsidR="00754B80"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754B80" w:rsidRPr="00090FEF">
        <w:fldChar w:fldCharType="separate"/>
      </w:r>
      <w:r w:rsidR="00754B80" w:rsidRPr="00090FEF">
        <w:rPr>
          <w:rFonts w:ascii="Calibri" w:hAnsi="Calibri" w:cs="Calibri"/>
        </w:rPr>
        <w:t>(Rudert et al., 2021)</w:t>
      </w:r>
      <w:r w:rsidR="00754B80" w:rsidRPr="00090FEF">
        <w:fldChar w:fldCharType="end"/>
      </w:r>
      <w:r w:rsidR="00754B80" w:rsidRPr="00090FEF">
        <w:t>.</w:t>
      </w:r>
    </w:p>
    <w:p w14:paraId="6383D887" w14:textId="2485F5CF" w:rsidR="006F24D6" w:rsidRDefault="00754B80" w:rsidP="00A3132C">
      <w:r w:rsidRPr="00090FEF">
        <w:t xml:space="preserve">When only facial cues are available, </w:t>
      </w:r>
      <w:r w:rsidR="00B74CBB" w:rsidRPr="00090FEF">
        <w:t>individuals</w:t>
      </w:r>
      <w:r w:rsidRPr="00090FEF">
        <w:t xml:space="preserve"> are </w:t>
      </w:r>
      <w:commentRangeStart w:id="72"/>
      <w:commentRangeStart w:id="73"/>
      <w:r w:rsidRPr="00090FEF">
        <w:t xml:space="preserve">relatively accurate </w:t>
      </w:r>
      <w:commentRangeEnd w:id="72"/>
      <w:r w:rsidR="003E5AE5">
        <w:rPr>
          <w:rStyle w:val="Kommentarzeichen"/>
          <w:rFonts w:cs="Mangal"/>
        </w:rPr>
        <w:commentReference w:id="72"/>
      </w:r>
      <w:commentRangeEnd w:id="73"/>
      <w:r w:rsidR="007F4A46">
        <w:rPr>
          <w:rStyle w:val="Kommentarzeichen"/>
          <w:rFonts w:cs="Mangal"/>
        </w:rPr>
        <w:commentReference w:id="73"/>
      </w:r>
      <w:r w:rsidRPr="00090FEF">
        <w:t xml:space="preserve">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734C51">
        <w:t>A study considering</w:t>
      </w:r>
      <w:r w:rsidR="006F24D6">
        <w:t xml:space="preserve"> </w:t>
      </w:r>
      <w:r w:rsidR="00734C51">
        <w:t xml:space="preserve">individuals’ </w:t>
      </w:r>
      <w:r w:rsidR="0078300E">
        <w:t xml:space="preserve">general </w:t>
      </w:r>
      <w:r w:rsidR="006F24D6">
        <w:t xml:space="preserve">preferences </w:t>
      </w:r>
      <w:r w:rsidR="0078300E">
        <w:t xml:space="preserve">for facially communicated personality traits </w:t>
      </w:r>
      <w:r w:rsidR="00734C51">
        <w:t>showed a preference for higher values in extraversion and agreeableness as well as for lower values in neuroticism and conscientiousness</w:t>
      </w:r>
      <w:r w:rsidR="00734C51" w:rsidDel="00734C51">
        <w:t xml:space="preserve">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w:t>
      </w:r>
      <w:r w:rsidR="00FA3C9A">
        <w:t xml:space="preserve"> </w:t>
      </w:r>
      <w:r w:rsidR="007F7201" w:rsidRPr="00090FEF">
        <w:t>No general preference emerged for openness; rather, the subject's openness partially predicted his preference for openness in other faces.</w:t>
      </w:r>
    </w:p>
    <w:p w14:paraId="52BA2F2B" w14:textId="2F6EC245"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t>
      </w:r>
      <w:r w:rsidR="00734C51">
        <w:t>it is unclear</w:t>
      </w:r>
      <w:r w:rsidRPr="00090FEF">
        <w:t xml:space="preserve"> whether they </w:t>
      </w:r>
      <w:r w:rsidR="00B11611">
        <w:t>perceive</w:t>
      </w:r>
      <w:r w:rsidRPr="00090FEF">
        <w:t xml:space="preserve"> these traits </w:t>
      </w:r>
      <w:r w:rsidR="00B11611">
        <w:t xml:space="preserve">as </w:t>
      </w:r>
      <w:r w:rsidRPr="00090FEF">
        <w:t>mor</w:t>
      </w:r>
      <w:commentRangeStart w:id="74"/>
      <w:commentRangeStart w:id="75"/>
      <w:commentRangeStart w:id="76"/>
      <w:r w:rsidRPr="00090FEF">
        <w:t xml:space="preserve">e extreme </w:t>
      </w:r>
      <w:r w:rsidR="00B11611">
        <w:t>than individuals with high need to belong</w:t>
      </w:r>
      <w:r w:rsidRPr="00090FEF">
        <w:t>.</w:t>
      </w:r>
      <w:commentRangeEnd w:id="74"/>
      <w:r w:rsidR="00734C51">
        <w:rPr>
          <w:rStyle w:val="Kommentarzeichen"/>
          <w:rFonts w:cs="Mangal"/>
        </w:rPr>
        <w:commentReference w:id="74"/>
      </w:r>
      <w:commentRangeEnd w:id="75"/>
      <w:r w:rsidR="005674D3">
        <w:rPr>
          <w:rStyle w:val="Kommentarzeichen"/>
          <w:rFonts w:cs="Mangal"/>
        </w:rPr>
        <w:commentReference w:id="75"/>
      </w:r>
      <w:commentRangeEnd w:id="76"/>
      <w:r w:rsidR="00406627">
        <w:rPr>
          <w:rStyle w:val="Kommentarzeichen"/>
          <w:rFonts w:cs="Mangal"/>
        </w:rPr>
        <w:commentReference w:id="76"/>
      </w:r>
    </w:p>
    <w:p w14:paraId="43848307" w14:textId="118F3D5D" w:rsidR="005F79B6" w:rsidRDefault="009318C8" w:rsidP="005F79B6">
      <w:pPr>
        <w:pStyle w:val="berschrift3"/>
      </w:pPr>
      <w:bookmarkStart w:id="77" w:name="_Toc73605381"/>
      <w:r>
        <w:t xml:space="preserve">1.1.3. </w:t>
      </w:r>
      <w:r w:rsidR="00087785" w:rsidRPr="00087785">
        <w:t>Basel Face Database</w:t>
      </w:r>
      <w:bookmarkEnd w:id="77"/>
    </w:p>
    <w:p w14:paraId="109ACFC9" w14:textId="60A945C3"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w:t>
      </w:r>
      <w:r w:rsidR="00734C51">
        <w:t>B</w:t>
      </w:r>
      <w:r w:rsidR="00754B80" w:rsidRPr="00090FEF">
        <w:t xml:space="preserve">ig </w:t>
      </w:r>
      <w:r w:rsidR="00734C51">
        <w:t>F</w:t>
      </w:r>
      <w:r w:rsidR="00754B80" w:rsidRPr="00090FEF">
        <w:t xml:space="preserve">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78" w:name="_Toc72686988"/>
      <w:bookmarkStart w:id="79" w:name="_Toc73444075"/>
      <w:bookmarkStart w:id="80" w:name="_Toc73444207"/>
      <w:bookmarkStart w:id="81" w:name="_Toc73444237"/>
      <w:bookmarkStart w:id="82" w:name="_Toc73461016"/>
      <w:bookmarkStart w:id="83" w:name="_Toc73461087"/>
      <w:bookmarkStart w:id="84" w:name="_Toc73461145"/>
      <w:bookmarkStart w:id="85" w:name="_Toc73461160"/>
      <w:bookmarkStart w:id="86" w:name="_Toc73461190"/>
      <w:bookmarkStart w:id="87" w:name="_Toc73461224"/>
      <w:bookmarkStart w:id="88" w:name="_Toc73461239"/>
      <w:bookmarkStart w:id="89" w:name="_Toc73605382"/>
      <w:r>
        <w:lastRenderedPageBreak/>
        <w:t xml:space="preserve">1.2. </w:t>
      </w:r>
      <w:r w:rsidR="00754B80" w:rsidRPr="00090FEF">
        <w:t>Hypotheses</w:t>
      </w:r>
      <w:bookmarkEnd w:id="78"/>
      <w:bookmarkEnd w:id="79"/>
      <w:bookmarkEnd w:id="80"/>
      <w:bookmarkEnd w:id="81"/>
      <w:bookmarkEnd w:id="82"/>
      <w:bookmarkEnd w:id="83"/>
      <w:bookmarkEnd w:id="84"/>
      <w:bookmarkEnd w:id="85"/>
      <w:bookmarkEnd w:id="86"/>
      <w:bookmarkEnd w:id="87"/>
      <w:bookmarkEnd w:id="88"/>
      <w:bookmarkEnd w:id="89"/>
    </w:p>
    <w:p w14:paraId="429F6244" w14:textId="6310CC08" w:rsidR="00754B80" w:rsidRPr="00090FEF" w:rsidRDefault="00754B80" w:rsidP="00A3132C">
      <w:r w:rsidRPr="00090FEF">
        <w:t xml:space="preserve">Based on the theory outlined above, </w:t>
      </w:r>
      <w:r w:rsidR="00682305">
        <w:t>six</w:t>
      </w:r>
      <w:r w:rsidRPr="00090FEF">
        <w:t xml:space="preserve"> hypotheses are stated. The first </w:t>
      </w:r>
      <w:r w:rsidR="00682305">
        <w:t xml:space="preserve">five </w:t>
      </w:r>
      <w:r w:rsidR="00682305" w:rsidRPr="00090FEF">
        <w:t>address</w:t>
      </w:r>
      <w:r w:rsidR="00682305">
        <w:t xml:space="preserve"> </w:t>
      </w:r>
      <w:r w:rsidRPr="00090FEF">
        <w:t xml:space="preserve">preferences of socially excluded </w:t>
      </w:r>
      <w:r w:rsidR="002237FD" w:rsidRPr="00090FEF">
        <w:t>for faces of others with respect to personality traits.</w:t>
      </w:r>
      <w:r w:rsidRPr="00090FEF">
        <w:t xml:space="preserve"> I expect socially excluded</w:t>
      </w:r>
      <w:r w:rsidR="001D493A">
        <w:t xml:space="preserve"> individuals</w:t>
      </w:r>
      <w:r w:rsidRPr="00090FEF">
        <w:t xml:space="preserve"> to prefer more extraverted, more agreeable, </w:t>
      </w:r>
      <w:commentRangeStart w:id="90"/>
      <w:commentRangeStart w:id="91"/>
      <w:commentRangeStart w:id="92"/>
      <w:r w:rsidRPr="00090FEF">
        <w:t>less conscientious</w:t>
      </w:r>
      <w:commentRangeEnd w:id="90"/>
      <w:r w:rsidR="00B01002">
        <w:rPr>
          <w:rStyle w:val="Kommentarzeichen"/>
          <w:rFonts w:cs="Mangal"/>
        </w:rPr>
        <w:commentReference w:id="90"/>
      </w:r>
      <w:commentRangeEnd w:id="91"/>
      <w:r w:rsidR="002537D9">
        <w:rPr>
          <w:rStyle w:val="Kommentarzeichen"/>
          <w:rFonts w:cs="Mangal"/>
        </w:rPr>
        <w:commentReference w:id="91"/>
      </w:r>
      <w:commentRangeEnd w:id="92"/>
      <w:r w:rsidR="00406627">
        <w:rPr>
          <w:rStyle w:val="Kommentarzeichen"/>
          <w:rFonts w:cs="Mangal"/>
        </w:rPr>
        <w:commentReference w:id="92"/>
      </w:r>
      <w:r w:rsidRPr="00090FEF">
        <w:t xml:space="preserve"> and less neurotic faces, as these </w:t>
      </w:r>
      <w:commentRangeStart w:id="93"/>
      <w:r w:rsidRPr="00090FEF">
        <w:t xml:space="preserve">general preferences </w:t>
      </w:r>
      <w:commentRangeEnd w:id="93"/>
      <w:r w:rsidR="001D493A">
        <w:rPr>
          <w:rStyle w:val="Kommentarzeichen"/>
          <w:rFonts w:cs="Mangal"/>
        </w:rPr>
        <w:commentReference w:id="93"/>
      </w:r>
      <w:r w:rsidRPr="00090FEF">
        <w:t xml:space="preserve">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w:t>
      </w:r>
      <w:r w:rsidR="007F4905">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r w:rsidR="007F4905">
        <w:t xml:space="preserve"> </w:t>
      </w:r>
      <w:r w:rsidR="00067E42">
        <w:t xml:space="preserve">For </w:t>
      </w:r>
      <w:r w:rsidR="00BB6F81">
        <w:t>conscientiousness,</w:t>
      </w:r>
      <w:r w:rsidR="00067E42">
        <w:t xml:space="preserve"> a similar prediction is made </w:t>
      </w:r>
      <w:r w:rsidR="00BB6F81">
        <w:t xml:space="preserve">in </w:t>
      </w:r>
      <w:r w:rsidR="00067E42">
        <w:t>that socially excluded individuals will have a stronger preference for more conscientious faces since they may convey more stability and less risk taking.</w:t>
      </w:r>
      <w:r w:rsidR="00BB6F81">
        <w:t xml:space="preserve"> </w:t>
      </w:r>
    </w:p>
    <w:p w14:paraId="7789A2BE" w14:textId="77777777" w:rsidR="00754B80" w:rsidRPr="00090FEF" w:rsidRDefault="00754B80" w:rsidP="00A3132C">
      <w:r w:rsidRPr="00090FEF">
        <w:t>The resulting hypothesis is split up into five similar hypotheses that are as follows:</w:t>
      </w:r>
    </w:p>
    <w:p w14:paraId="76353D45" w14:textId="3011BDDA" w:rsidR="00754B80" w:rsidRDefault="00754B80" w:rsidP="00A3132C">
      <w:pPr>
        <w:rPr>
          <w:i/>
          <w:iCs/>
        </w:rPr>
      </w:pPr>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 extraversion</w:t>
      </w:r>
      <w:r w:rsidR="00F14CC2">
        <w:rPr>
          <w:i/>
          <w:iCs/>
        </w:rPr>
        <w:t xml:space="preserve"> by choosing these extremes more often when choosing a potential interaction partner. </w:t>
      </w:r>
    </w:p>
    <w:p w14:paraId="2B5EB094" w14:textId="2FF9B6C6"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agreeableness by choosing these extremes more often when choosing a potential interaction partner. </w:t>
      </w:r>
    </w:p>
    <w:p w14:paraId="16335C4A" w14:textId="287DE874"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openness by choosing these extremes more often when choosing a potential interaction partner. </w:t>
      </w:r>
    </w:p>
    <w:p w14:paraId="0A7ACC55" w14:textId="1A757B09" w:rsidR="00F14CC2" w:rsidRPr="00090FEF" w:rsidRDefault="00F14CC2" w:rsidP="00F14CC2">
      <w:pPr>
        <w:rPr>
          <w:i/>
          <w:iCs/>
        </w:rPr>
      </w:pPr>
      <w:r w:rsidRPr="00090FEF">
        <w:rPr>
          <w:i/>
          <w:iCs/>
        </w:rPr>
        <w:lastRenderedPageBreak/>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conscientiousness by choosing these extremes more often when choosing a potential interaction partner. </w:t>
      </w:r>
    </w:p>
    <w:p w14:paraId="250778EE" w14:textId="1BF2E3B1" w:rsidR="00F14CC2" w:rsidRPr="00090FEF" w:rsidRDefault="00F14CC2" w:rsidP="00F14CC2">
      <w:pPr>
        <w:rPr>
          <w:i/>
          <w:iCs/>
        </w:rPr>
      </w:pPr>
      <w:r w:rsidRPr="00090FEF">
        <w:rPr>
          <w:i/>
          <w:iCs/>
        </w:rPr>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neuroticism by choosing these extremes more often when choosing a potential interaction partner. </w:t>
      </w:r>
    </w:p>
    <w:p w14:paraId="630E6EF1" w14:textId="5A2E685D" w:rsidR="00754B80" w:rsidRPr="00090FEF" w:rsidRDefault="00754B80" w:rsidP="00A3132C">
      <w:r w:rsidRPr="00090FEF">
        <w:t>Further, I expect socially excluded</w:t>
      </w:r>
      <w:r w:rsidR="00B01002">
        <w:t xml:space="preserve"> individuals</w:t>
      </w:r>
      <w:r w:rsidRPr="00090FEF">
        <w:t xml:space="preserve">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w:t>
      </w:r>
      <w:r w:rsidR="00840242">
        <w:t xml:space="preserve">more precision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09FEEA29" w:rsidR="00754B80" w:rsidRPr="00090FEF" w:rsidRDefault="00754B80" w:rsidP="00A3132C">
      <w:pPr>
        <w:rPr>
          <w:i/>
          <w:iCs/>
        </w:rPr>
      </w:pPr>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303E660C" w14:textId="4BA403BE" w:rsidR="00754B80" w:rsidRPr="00090FEF" w:rsidRDefault="009318C8" w:rsidP="009318C8">
      <w:pPr>
        <w:pStyle w:val="berschrift1"/>
        <w:ind w:left="360"/>
        <w:rPr>
          <w:rFonts w:cstheme="minorHAnsi"/>
        </w:rPr>
      </w:pPr>
      <w:bookmarkStart w:id="94" w:name="_Toc72686989"/>
      <w:bookmarkStart w:id="95" w:name="_Toc73444076"/>
      <w:bookmarkStart w:id="96" w:name="_Toc73444208"/>
      <w:bookmarkStart w:id="97" w:name="_Toc73444238"/>
      <w:bookmarkStart w:id="98" w:name="_Toc73461017"/>
      <w:bookmarkStart w:id="99" w:name="_Toc73461088"/>
      <w:bookmarkStart w:id="100" w:name="_Toc73461146"/>
      <w:bookmarkStart w:id="101" w:name="_Toc73461161"/>
      <w:bookmarkStart w:id="102" w:name="_Toc73461191"/>
      <w:bookmarkStart w:id="103" w:name="_Toc73461225"/>
      <w:bookmarkStart w:id="104" w:name="_Toc73461240"/>
      <w:bookmarkStart w:id="105" w:name="_Toc73605383"/>
      <w:r w:rsidRPr="009318C8">
        <w:rPr>
          <w:rFonts w:cstheme="minorHAnsi"/>
        </w:rPr>
        <w:t>2.</w:t>
      </w:r>
      <w:r>
        <w:rPr>
          <w:rFonts w:cstheme="minorHAnsi"/>
        </w:rPr>
        <w:t xml:space="preserve"> </w:t>
      </w:r>
      <w:r w:rsidR="00754B80" w:rsidRPr="00090FEF">
        <w:rPr>
          <w:rFonts w:cstheme="minorHAnsi"/>
        </w:rPr>
        <w:t>Methods</w:t>
      </w:r>
      <w:bookmarkEnd w:id="94"/>
      <w:bookmarkEnd w:id="95"/>
      <w:bookmarkEnd w:id="96"/>
      <w:bookmarkEnd w:id="97"/>
      <w:bookmarkEnd w:id="98"/>
      <w:bookmarkEnd w:id="99"/>
      <w:bookmarkEnd w:id="100"/>
      <w:bookmarkEnd w:id="101"/>
      <w:bookmarkEnd w:id="102"/>
      <w:bookmarkEnd w:id="103"/>
      <w:bookmarkEnd w:id="104"/>
      <w:bookmarkEnd w:id="105"/>
    </w:p>
    <w:p w14:paraId="269CA752" w14:textId="02EBABF9" w:rsidR="002F0D20" w:rsidRPr="00090FEF" w:rsidRDefault="009318C8" w:rsidP="007163A6">
      <w:pPr>
        <w:pStyle w:val="berschrift2"/>
      </w:pPr>
      <w:bookmarkStart w:id="106" w:name="_Toc72686990"/>
      <w:bookmarkStart w:id="107" w:name="_Toc73444077"/>
      <w:bookmarkStart w:id="108" w:name="_Toc73444209"/>
      <w:bookmarkStart w:id="109" w:name="_Toc73444239"/>
      <w:bookmarkStart w:id="110" w:name="_Toc73461018"/>
      <w:bookmarkStart w:id="111" w:name="_Toc73461089"/>
      <w:bookmarkStart w:id="112" w:name="_Toc73461147"/>
      <w:bookmarkStart w:id="113" w:name="_Toc73461162"/>
      <w:bookmarkStart w:id="114" w:name="_Toc73461192"/>
      <w:bookmarkStart w:id="115" w:name="_Toc73461226"/>
      <w:bookmarkStart w:id="116" w:name="_Toc73461241"/>
      <w:bookmarkStart w:id="117" w:name="_Toc73605384"/>
      <w:r>
        <w:t xml:space="preserve">2.1. </w:t>
      </w:r>
      <w:r w:rsidR="002F0D20" w:rsidRPr="00090FEF">
        <w:t>Participants</w:t>
      </w:r>
      <w:bookmarkEnd w:id="106"/>
      <w:bookmarkEnd w:id="107"/>
      <w:bookmarkEnd w:id="108"/>
      <w:bookmarkEnd w:id="109"/>
      <w:bookmarkEnd w:id="110"/>
      <w:bookmarkEnd w:id="111"/>
      <w:bookmarkEnd w:id="112"/>
      <w:bookmarkEnd w:id="113"/>
      <w:bookmarkEnd w:id="114"/>
      <w:bookmarkEnd w:id="115"/>
      <w:bookmarkEnd w:id="116"/>
      <w:bookmarkEnd w:id="117"/>
    </w:p>
    <w:p w14:paraId="7F2D74A0" w14:textId="5A652490" w:rsidR="002F0D20" w:rsidRPr="00090FEF" w:rsidRDefault="00E2309E" w:rsidP="00A3132C">
      <w:r>
        <w:lastRenderedPageBreak/>
        <w:t xml:space="preserve">The required sample size was calculated using G*Power </w:t>
      </w:r>
      <w:r w:rsidR="00AA44E7">
        <w:fldChar w:fldCharType="begin"/>
      </w:r>
      <w:r w:rsidR="00AA44E7">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fldChar w:fldCharType="separate"/>
      </w:r>
      <w:r w:rsidR="00AA44E7" w:rsidRPr="00AA44E7">
        <w:rPr>
          <w:rFonts w:ascii="Calibri" w:hAnsi="Calibri" w:cs="Calibri"/>
        </w:rPr>
        <w:t>(</w:t>
      </w:r>
      <w:proofErr w:type="spellStart"/>
      <w:r w:rsidR="00AA44E7" w:rsidRPr="00AA44E7">
        <w:rPr>
          <w:rFonts w:ascii="Calibri" w:hAnsi="Calibri" w:cs="Calibri"/>
        </w:rPr>
        <w:t>Faul</w:t>
      </w:r>
      <w:proofErr w:type="spellEnd"/>
      <w:r w:rsidR="00AA44E7" w:rsidRPr="00AA44E7">
        <w:rPr>
          <w:rFonts w:ascii="Calibri" w:hAnsi="Calibri" w:cs="Calibri"/>
        </w:rPr>
        <w:t xml:space="preserve"> et al., 2007)</w:t>
      </w:r>
      <w:r w:rsidR="00AA44E7">
        <w:fldChar w:fldCharType="end"/>
      </w:r>
      <w:r w:rsidR="00AA44E7">
        <w:t xml:space="preserve"> </w:t>
      </w:r>
      <w:r>
        <w:t>using a medium effect size (</w:t>
      </w:r>
      <w:r>
        <w:rPr>
          <w:i/>
          <w:iCs/>
        </w:rPr>
        <w:t>d</w:t>
      </w:r>
      <w:r>
        <w:t xml:space="preserve"> = 0.</w:t>
      </w:r>
      <w:r w:rsidR="00AA44E7">
        <w:t>5)</w:t>
      </w:r>
      <w:r>
        <w:t xml:space="preserve">. </w:t>
      </w:r>
      <w:r w:rsidR="007F4905">
        <w:t>A</w:t>
      </w:r>
      <w:r w:rsidR="00E27EB7">
        <w:t xml:space="preserve"> t-test with independent means</w:t>
      </w:r>
      <w:r w:rsidR="00293078">
        <w:t>,</w:t>
      </w:r>
      <w:r w:rsidR="00E27EB7">
        <w:t xml:space="preserve"> given </w:t>
      </w:r>
      <w:r w:rsidR="00E27EB7">
        <w:rPr>
          <w:rFonts w:cstheme="minorHAnsi"/>
        </w:rPr>
        <w:t>α</w:t>
      </w:r>
      <w:r w:rsidR="00E27EB7">
        <w:t xml:space="preserve"> = </w:t>
      </w:r>
      <w:r w:rsidR="00BA23BF">
        <w:t>0.05, power</w:t>
      </w:r>
      <w:r w:rsidR="00607D7F">
        <w:t xml:space="preserve"> </w:t>
      </w:r>
      <w:r w:rsidR="00BA23BF">
        <w:t>1-</w:t>
      </w:r>
      <w:r w:rsidR="00BA23BF">
        <w:rPr>
          <w:rFonts w:cstheme="minorHAnsi"/>
        </w:rPr>
        <w:t>β</w:t>
      </w:r>
      <w:r w:rsidR="00BA23BF">
        <w:t xml:space="preserve"> = 0.8 </w:t>
      </w:r>
      <w:r w:rsidR="00293078">
        <w:t xml:space="preserve">yielded a sample size of </w:t>
      </w:r>
      <w:r w:rsidR="00663B0A">
        <w:t>102</w:t>
      </w:r>
      <w:r w:rsidR="00293078">
        <w:t xml:space="preserve"> participants in total. To </w:t>
      </w:r>
      <w:r>
        <w:t xml:space="preserve">ensure that the final sample size will have enough participants, </w:t>
      </w:r>
      <w:r w:rsidR="00293078">
        <w:t xml:space="preserve">the sample size is </w:t>
      </w:r>
      <w:r>
        <w:t xml:space="preserve">slightly </w:t>
      </w:r>
      <w:r w:rsidR="00293078">
        <w:t xml:space="preserve">increased </w:t>
      </w:r>
      <w:r>
        <w:t xml:space="preserve">(~10%, </w:t>
      </w:r>
      <w:r>
        <w:rPr>
          <w:i/>
          <w:iCs/>
        </w:rPr>
        <w:t xml:space="preserve">N </w:t>
      </w:r>
      <w:r>
        <w:t xml:space="preserve">= </w:t>
      </w:r>
      <w:r w:rsidR="00663B0A">
        <w:t>1</w:t>
      </w:r>
      <w:r w:rsidR="00E27EB7">
        <w:t>1</w:t>
      </w:r>
      <w:r w:rsidR="00BA23BF">
        <w:t>4</w:t>
      </w:r>
      <w:r w:rsidR="00E0315E">
        <w:t xml:space="preserve">, </w:t>
      </w:r>
      <w:r w:rsidR="00663B0A">
        <w:t>57</w:t>
      </w:r>
      <w:r w:rsidR="00E0315E">
        <w:t xml:space="preserve"> in each condition</w:t>
      </w:r>
      <w:r>
        <w:t>)</w:t>
      </w:r>
      <w:r w:rsidR="00293078">
        <w:t xml:space="preserve">. </w:t>
      </w:r>
    </w:p>
    <w:p w14:paraId="52EEC26F" w14:textId="13E76E5D" w:rsidR="002F0D20" w:rsidRPr="00090FEF" w:rsidRDefault="002F0D20" w:rsidP="00A3132C">
      <w:r w:rsidRPr="00090FEF">
        <w:t xml:space="preserve">Participants will be recruited on the website </w:t>
      </w:r>
      <w:r w:rsidR="00F52C19">
        <w:t>prolific</w:t>
      </w:r>
      <w:r w:rsidR="008739D4" w:rsidRPr="00090FEF">
        <w:t xml:space="preserve">. </w:t>
      </w:r>
    </w:p>
    <w:p w14:paraId="64DD995F" w14:textId="2205122D" w:rsidR="00754B80" w:rsidRPr="00090FEF" w:rsidRDefault="009318C8" w:rsidP="007163A6">
      <w:pPr>
        <w:pStyle w:val="berschrift2"/>
      </w:pPr>
      <w:bookmarkStart w:id="118" w:name="_Toc72686991"/>
      <w:bookmarkStart w:id="119" w:name="_Toc73444078"/>
      <w:bookmarkStart w:id="120" w:name="_Toc73444210"/>
      <w:bookmarkStart w:id="121" w:name="_Toc73444240"/>
      <w:bookmarkStart w:id="122" w:name="_Toc73461019"/>
      <w:bookmarkStart w:id="123" w:name="_Toc73461090"/>
      <w:bookmarkStart w:id="124" w:name="_Toc73461148"/>
      <w:bookmarkStart w:id="125" w:name="_Toc73461163"/>
      <w:bookmarkStart w:id="126" w:name="_Toc73461193"/>
      <w:bookmarkStart w:id="127" w:name="_Toc73461227"/>
      <w:bookmarkStart w:id="128" w:name="_Toc73461242"/>
      <w:bookmarkStart w:id="129" w:name="_Toc73605385"/>
      <w:r>
        <w:t xml:space="preserve">2.2. </w:t>
      </w:r>
      <w:r w:rsidR="00754B80" w:rsidRPr="00090FEF">
        <w:t>Design</w:t>
      </w:r>
      <w:r w:rsidR="00262003" w:rsidRPr="00090FEF">
        <w:t xml:space="preserve"> and Procedure</w:t>
      </w:r>
      <w:bookmarkEnd w:id="118"/>
      <w:bookmarkEnd w:id="119"/>
      <w:bookmarkEnd w:id="120"/>
      <w:bookmarkEnd w:id="121"/>
      <w:bookmarkEnd w:id="122"/>
      <w:bookmarkEnd w:id="123"/>
      <w:bookmarkEnd w:id="124"/>
      <w:bookmarkEnd w:id="125"/>
      <w:bookmarkEnd w:id="126"/>
      <w:bookmarkEnd w:id="127"/>
      <w:bookmarkEnd w:id="128"/>
      <w:bookmarkEnd w:id="129"/>
    </w:p>
    <w:p w14:paraId="2743CE62" w14:textId="32C4F44F"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30"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30"/>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with the</w:t>
      </w:r>
      <w:r w:rsidRPr="00090FEF">
        <w:t xml:space="preserve"> other players</w:t>
      </w:r>
      <w:r w:rsidR="00F63AC2">
        <w:t xml:space="preserve"> by receiving </w:t>
      </w:r>
      <w:r w:rsidR="00682305">
        <w:t>an equal share of ball tosses (around 30%),</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twice</w:t>
      </w:r>
      <w:r w:rsidR="002B2002">
        <w:t xml:space="preserve"> in the beginning</w:t>
      </w:r>
      <w:r w:rsidR="00F63AC2">
        <w:t>)</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self-esteem,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1514FC" w:rsidRPr="00090FEF">
        <w:t xml:space="preserve">The questionnaire is an adapted </w:t>
      </w:r>
      <w:r w:rsidR="002B2002">
        <w:t xml:space="preserve">short </w:t>
      </w:r>
      <w:r w:rsidR="001514FC" w:rsidRPr="00090FEF">
        <w:t xml:space="preserve">version of the Need Threat Scale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(Rudert &amp; Greifeneder, 2016)</w:t>
      </w:r>
      <w:r w:rsidR="006D075E">
        <w:fldChar w:fldCharType="end"/>
      </w:r>
      <w:r w:rsidR="006D075E">
        <w:t xml:space="preserve">. </w:t>
      </w:r>
      <w:r w:rsidR="001514FC" w:rsidRPr="00090FEF">
        <w:t>It</w:t>
      </w:r>
      <w:r w:rsidR="00A3132C" w:rsidRPr="00090FEF">
        <w:t xml:space="preserve"> </w:t>
      </w:r>
      <w:r w:rsidR="002B2002">
        <w:t xml:space="preserve">indicates </w:t>
      </w:r>
      <w:r w:rsidR="006D075E">
        <w:t>whether</w:t>
      </w:r>
      <w:r w:rsidR="00A3132C" w:rsidRPr="00090FEF">
        <w:t xml:space="preserve"> the ostracism manipulation was successful. </w:t>
      </w:r>
    </w:p>
    <w:p w14:paraId="2451C880" w14:textId="38250325" w:rsidR="00754B80" w:rsidRPr="00090FEF" w:rsidRDefault="00F710FB" w:rsidP="00A3132C">
      <w:r>
        <w:t>Thereafter</w:t>
      </w:r>
      <w:r w:rsidR="00754B80" w:rsidRPr="00090FEF">
        <w:t xml:space="preserve">, participants will be presented with </w:t>
      </w:r>
      <w:r w:rsidR="00087EE8">
        <w:t>40</w:t>
      </w:r>
      <w:r w:rsidR="002B2002">
        <w:t xml:space="preserve"> </w:t>
      </w:r>
      <w:r>
        <w:t>pairs of</w:t>
      </w:r>
      <w:r w:rsidR="00754B80" w:rsidRPr="00090FEF">
        <w:t xml:space="preserve"> photographs</w:t>
      </w:r>
      <w:r w:rsidR="002B2002">
        <w:t>, each pair</w:t>
      </w:r>
      <w:r w:rsidR="00754B80" w:rsidRPr="00090FEF">
        <w:t xml:space="preserve">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t>display the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t>
      </w:r>
      <w:r w:rsidR="00754B80" w:rsidRPr="00090FEF">
        <w:lastRenderedPageBreak/>
        <w:t xml:space="preserve">with. </w:t>
      </w:r>
      <w:r w:rsidR="00880B94">
        <w:t xml:space="preserve">Participants will make in total </w:t>
      </w:r>
      <w:r w:rsidR="00087EE8">
        <w:t>40</w:t>
      </w:r>
      <w:r w:rsidR="00754B80" w:rsidRPr="00090FEF">
        <w:t xml:space="preserve"> decisions</w:t>
      </w:r>
      <w:r w:rsidR="00880B94">
        <w:t xml:space="preserve"> (</w:t>
      </w:r>
      <w:r w:rsidR="00087EE8">
        <w:t>40</w:t>
      </w:r>
      <w:r w:rsidR="002B2002">
        <w:t xml:space="preserve"> </w:t>
      </w:r>
      <w:r w:rsidR="00880B94">
        <w:t xml:space="preserve">pairs for </w:t>
      </w:r>
      <w:r w:rsidR="002B2002">
        <w:t>five</w:t>
      </w:r>
      <w:r w:rsidR="00880B94">
        <w:t xml:space="preserve"> personality traits</w:t>
      </w:r>
      <w:r w:rsidR="002B2002">
        <w:t xml:space="preserve">, resulting in </w:t>
      </w:r>
      <w:r w:rsidR="00087EE8">
        <w:t>eight</w:t>
      </w:r>
      <w:r w:rsidR="002B2002">
        <w:t xml:space="preserve"> pairs per trait</w:t>
      </w:r>
      <w:r w:rsidR="00880B94">
        <w:t>). Afterwards,</w:t>
      </w:r>
      <w:r w:rsidR="00754B80" w:rsidRPr="00090FEF">
        <w:t xml:space="preserve"> they </w:t>
      </w:r>
      <w:r w:rsidR="00880B94">
        <w:t xml:space="preserve">are presented with 20 individual </w:t>
      </w:r>
      <w:r w:rsidR="00754B80" w:rsidRPr="00090FEF">
        <w:t>photograph</w:t>
      </w:r>
      <w:r w:rsidR="00880B94">
        <w:t>s, each showing a</w:t>
      </w:r>
      <w:r w:rsidR="00754B80" w:rsidRPr="00090FEF">
        <w:t xml:space="preserve"> face </w:t>
      </w:r>
      <w:r w:rsidR="00880B94">
        <w:t>with</w:t>
      </w:r>
      <w:r w:rsidR="00754B80" w:rsidRPr="00090FEF">
        <w:t xml:space="preserve"> either enhanced or reduced characteristics of one of the big five traits. They are asked to rate on a 7-point Likert-type scale </w:t>
      </w:r>
      <w:r w:rsidR="00880B94">
        <w:t xml:space="preserve">with respect to the manipulated personality trait </w:t>
      </w:r>
      <w:r w:rsidR="00754B80" w:rsidRPr="00090FEF">
        <w:t xml:space="preserve">(e.g., </w:t>
      </w:r>
      <w:r w:rsidR="00754B80" w:rsidRPr="00090FEF">
        <w:rPr>
          <w:i/>
          <w:iCs/>
        </w:rPr>
        <w:t>not at all neurotic – extremely neurotic</w:t>
      </w:r>
      <w:r w:rsidR="00754B80" w:rsidRPr="00090FEF">
        <w:t xml:space="preserve">). </w:t>
      </w:r>
      <w:r w:rsidR="002237FD" w:rsidRPr="00090FEF">
        <w:t xml:space="preserve">Participants will make these decisions for 20 faces. </w:t>
      </w:r>
      <w:r w:rsidR="00754B80" w:rsidRPr="00090FEF">
        <w:t xml:space="preserve">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5E1267C8"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w:t>
      </w:r>
      <w:commentRangeStart w:id="131"/>
      <w:r w:rsidR="00880B94">
        <w:t>manner</w:t>
      </w:r>
      <w:commentRangeEnd w:id="131"/>
      <w:r w:rsidR="002B2002">
        <w:rPr>
          <w:rStyle w:val="Kommentarzeichen"/>
          <w:rFonts w:cs="Mangal"/>
        </w:rPr>
        <w:commentReference w:id="131"/>
      </w:r>
      <w:r w:rsidR="000A2E55">
        <w:t xml:space="preserve">, since this association has already been found in an previous study </w:t>
      </w:r>
      <w:r w:rsidR="000A2E55">
        <w:fldChar w:fldCharType="begin"/>
      </w:r>
      <w:r w:rsidR="000A2E55">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fldChar w:fldCharType="separate"/>
      </w:r>
      <w:r w:rsidR="000A2E55" w:rsidRPr="000A2E55">
        <w:rPr>
          <w:rFonts w:ascii="Calibri" w:hAnsi="Calibri" w:cs="Calibri"/>
        </w:rPr>
        <w:t>(Sacco &amp; Brown, 2018)</w:t>
      </w:r>
      <w:r w:rsidR="000A2E55">
        <w:fldChar w:fldCharType="end"/>
      </w:r>
      <w:r w:rsidRPr="00090FEF">
        <w:t>.</w:t>
      </w:r>
    </w:p>
    <w:p w14:paraId="509A7001" w14:textId="43A7E460" w:rsidR="00754B80" w:rsidRPr="00090FEF" w:rsidRDefault="009318C8" w:rsidP="00262003">
      <w:pPr>
        <w:pStyle w:val="berschrift2"/>
      </w:pPr>
      <w:bookmarkStart w:id="132" w:name="_Toc72686992"/>
      <w:bookmarkStart w:id="133" w:name="_Toc73444079"/>
      <w:bookmarkStart w:id="134" w:name="_Toc73444211"/>
      <w:bookmarkStart w:id="135" w:name="_Toc73444241"/>
      <w:bookmarkStart w:id="136" w:name="_Toc73461020"/>
      <w:bookmarkStart w:id="137" w:name="_Toc73461091"/>
      <w:bookmarkStart w:id="138" w:name="_Toc73461149"/>
      <w:bookmarkStart w:id="139" w:name="_Toc73461164"/>
      <w:bookmarkStart w:id="140" w:name="_Toc73461194"/>
      <w:bookmarkStart w:id="141" w:name="_Toc73461228"/>
      <w:bookmarkStart w:id="142" w:name="_Toc73461243"/>
      <w:bookmarkStart w:id="143" w:name="_Toc73605386"/>
      <w:r>
        <w:t xml:space="preserve">2.3. </w:t>
      </w:r>
      <w:r w:rsidR="00262003" w:rsidRPr="00090FEF">
        <w:t xml:space="preserve">Statistical </w:t>
      </w:r>
      <w:r w:rsidR="00754B80" w:rsidRPr="00090FEF">
        <w:t>Analysis</w:t>
      </w:r>
      <w:bookmarkEnd w:id="132"/>
      <w:bookmarkEnd w:id="133"/>
      <w:bookmarkEnd w:id="134"/>
      <w:bookmarkEnd w:id="135"/>
      <w:bookmarkEnd w:id="136"/>
      <w:bookmarkEnd w:id="137"/>
      <w:bookmarkEnd w:id="138"/>
      <w:bookmarkEnd w:id="139"/>
      <w:bookmarkEnd w:id="140"/>
      <w:bookmarkEnd w:id="141"/>
      <w:bookmarkEnd w:id="142"/>
      <w:bookmarkEnd w:id="143"/>
    </w:p>
    <w:p w14:paraId="44D8EDEE" w14:textId="03D3D7F7" w:rsidR="00805420" w:rsidRDefault="00E72618" w:rsidP="006C4813">
      <w:r>
        <w:t xml:space="preserve">To compare preferences among included and excluded individuals, the mean preference for both groups will be calculated as a number between 0 and 1 (each participant choosing one of two photos representing the values 0 and 1, respectively). </w:t>
      </w:r>
      <w:r w:rsidR="00E2309E">
        <w:t xml:space="preserve">A mean of 0.5 would therefore mean that a participant is indifferent between low or high manipulation on the according trait. </w:t>
      </w:r>
      <w:r>
        <w:t>With this mean value, an independent t-test can be calculated for each trait.</w:t>
      </w:r>
      <w:r w:rsidR="00805420">
        <w:t xml:space="preserve"> </w:t>
      </w:r>
      <w:r w:rsidR="00805420" w:rsidRPr="00090FEF">
        <w:t>If the parameter of a normal distribution is not given, a Welch-test will be chosen as alternative.</w:t>
      </w:r>
      <w:r w:rsidR="00805420">
        <w:t xml:space="preserve"> The Holm-</w:t>
      </w:r>
      <w:r w:rsidR="00805420">
        <w:lastRenderedPageBreak/>
        <w:t>Bonferroni method is used to control for family-wise error rates following the calculations of t-tests.</w:t>
      </w:r>
    </w:p>
    <w:p w14:paraId="591495BC" w14:textId="77777777" w:rsidR="007F4905" w:rsidRDefault="006C4813" w:rsidP="007F4905">
      <w:del w:id="144" w:author="Microsoft Office User" w:date="2021-06-21T15:57:00Z">
        <w:r w:rsidDel="00203556">
          <w:delText xml:space="preserve">Afterwards, the mediation effect of the participants own personality trait will be controlled for with a Sobel test. </w:delText>
        </w:r>
      </w:del>
    </w:p>
    <w:p w14:paraId="2A1C3CC0" w14:textId="5CCA5465" w:rsidR="00805420" w:rsidRDefault="00754B80" w:rsidP="007F4905">
      <w:r w:rsidRPr="00090FEF">
        <w:t>To compare the personality inferences of the exclusion and the inclusion group, the item</w:t>
      </w:r>
      <w:r w:rsidR="00F63AC2">
        <w:t xml:space="preserve">s </w:t>
      </w:r>
      <w:r w:rsidR="00203556">
        <w:t xml:space="preserve">displaying </w:t>
      </w:r>
      <w:r w:rsidR="00F63AC2">
        <w:t xml:space="preserve">a low trait expression </w:t>
      </w:r>
      <w:r w:rsidR="00203556">
        <w:t>first will</w:t>
      </w:r>
      <w:r w:rsidR="00F63AC2">
        <w:t xml:space="preserve"> be inverted</w:t>
      </w:r>
      <w:r w:rsidRPr="00090FEF">
        <w:t xml:space="preserve"> to be </w:t>
      </w:r>
      <w:r w:rsidR="00203556">
        <w:t xml:space="preserve">included </w:t>
      </w:r>
      <w:r w:rsidR="00D47E1E">
        <w:t xml:space="preserve">into the analysis </w:t>
      </w:r>
      <w:r w:rsidR="00203556">
        <w:t>of</w:t>
      </w:r>
      <w:r w:rsidR="00D47E1E">
        <w:t xml:space="preserve"> the high trait expression items</w:t>
      </w:r>
      <w:r w:rsidRPr="00090FEF">
        <w:t>. Then, a</w:t>
      </w:r>
      <w:r w:rsidR="00E1247F">
        <w:t>n independent</w:t>
      </w:r>
      <w:r w:rsidRPr="00090FEF">
        <w:t xml:space="preserve"> t-test is conducted</w:t>
      </w:r>
      <w:r w:rsidR="00D47E1E">
        <w:t xml:space="preserve"> for every trait rating </w:t>
      </w:r>
      <w:commentRangeStart w:id="145"/>
      <w:commentRangeStart w:id="146"/>
      <w:commentRangeEnd w:id="145"/>
      <w:r w:rsidR="00F961A2" w:rsidRPr="00805420">
        <w:commentReference w:id="145"/>
      </w:r>
      <w:commentRangeEnd w:id="146"/>
      <w:r w:rsidR="00802546">
        <w:rPr>
          <w:rStyle w:val="Kommentarzeichen"/>
          <w:rFonts w:cs="Mangal"/>
        </w:rPr>
        <w:commentReference w:id="146"/>
      </w:r>
      <w:r w:rsidR="00D47E1E">
        <w:t xml:space="preserve"> </w:t>
      </w:r>
      <w:r w:rsidRPr="00090FEF">
        <w:t>to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r w:rsidR="00805420">
        <w:t xml:space="preserve"> </w:t>
      </w:r>
    </w:p>
    <w:p w14:paraId="4AFB5D5A" w14:textId="0354AA63" w:rsidR="00805420" w:rsidRPr="00F961A2" w:rsidRDefault="00805420" w:rsidP="00805420">
      <w:r w:rsidRPr="00F961A2">
        <w:t xml:space="preserve">Additionally, we will </w:t>
      </w:r>
      <w:r w:rsidR="00203556">
        <w:t xml:space="preserve">first </w:t>
      </w:r>
      <w:r>
        <w:t xml:space="preserve">run an ANOVA </w:t>
      </w:r>
      <w:r w:rsidRPr="00F961A2">
        <w:t>in</w:t>
      </w:r>
      <w:r>
        <w:t>c</w:t>
      </w:r>
      <w:r w:rsidRPr="00F961A2">
        <w:t>lu</w:t>
      </w:r>
      <w:r>
        <w:t>ding</w:t>
      </w:r>
      <w:r w:rsidRPr="00F961A2">
        <w:t xml:space="preserve"> one </w:t>
      </w:r>
      <w:r>
        <w:t>factor for the direction of trait manipulation to account for differences in the direction of trait expression.</w:t>
      </w:r>
    </w:p>
    <w:p w14:paraId="02AB3047" w14:textId="28391E90" w:rsidR="00262003" w:rsidRPr="006E172F" w:rsidRDefault="00262003" w:rsidP="006E172F">
      <w:pPr>
        <w:rPr>
          <w:rFonts w:ascii="AdvTT5235d5a9" w:eastAsiaTheme="minorHAnsi" w:hAnsi="AdvTT5235d5a9" w:cs="AdvTT5235d5a9"/>
          <w:kern w:val="0"/>
          <w:lang w:eastAsia="en-US" w:bidi="ar-SA"/>
        </w:rPr>
      </w:pPr>
    </w:p>
    <w:p w14:paraId="64E8808E" w14:textId="1DB3466B" w:rsidR="00262003" w:rsidRPr="00090FEF" w:rsidRDefault="009318C8" w:rsidP="00262003">
      <w:pPr>
        <w:pStyle w:val="berschrift1"/>
        <w:rPr>
          <w:lang w:eastAsia="en-US" w:bidi="ar-SA"/>
        </w:rPr>
      </w:pPr>
      <w:bookmarkStart w:id="147" w:name="_Toc72686993"/>
      <w:bookmarkStart w:id="148" w:name="_Toc73444080"/>
      <w:bookmarkStart w:id="149" w:name="_Toc73444212"/>
      <w:bookmarkStart w:id="150" w:name="_Toc73444242"/>
      <w:bookmarkStart w:id="151" w:name="_Toc73461021"/>
      <w:bookmarkStart w:id="152" w:name="_Toc73461092"/>
      <w:bookmarkStart w:id="153" w:name="_Toc73461150"/>
      <w:bookmarkStart w:id="154" w:name="_Toc73461165"/>
      <w:bookmarkStart w:id="155" w:name="_Toc73461195"/>
      <w:bookmarkStart w:id="156" w:name="_Toc73461229"/>
      <w:bookmarkStart w:id="157" w:name="_Toc73461244"/>
      <w:bookmarkStart w:id="158" w:name="_Toc73605387"/>
      <w:r>
        <w:rPr>
          <w:lang w:eastAsia="en-US" w:bidi="ar-SA"/>
        </w:rPr>
        <w:t xml:space="preserve">3. </w:t>
      </w:r>
      <w:r w:rsidR="00262003" w:rsidRPr="00090FEF">
        <w:rPr>
          <w:lang w:eastAsia="en-US" w:bidi="ar-SA"/>
        </w:rPr>
        <w:t>Results</w:t>
      </w:r>
      <w:bookmarkEnd w:id="147"/>
      <w:bookmarkEnd w:id="148"/>
      <w:bookmarkEnd w:id="149"/>
      <w:bookmarkEnd w:id="150"/>
      <w:bookmarkEnd w:id="151"/>
      <w:bookmarkEnd w:id="152"/>
      <w:bookmarkEnd w:id="153"/>
      <w:bookmarkEnd w:id="154"/>
      <w:bookmarkEnd w:id="155"/>
      <w:bookmarkEnd w:id="156"/>
      <w:bookmarkEnd w:id="157"/>
      <w:bookmarkEnd w:id="158"/>
    </w:p>
    <w:p w14:paraId="3423C536" w14:textId="41D5A701" w:rsidR="00262003" w:rsidRPr="00090FEF" w:rsidRDefault="009318C8" w:rsidP="00262003">
      <w:pPr>
        <w:pStyle w:val="berschrift1"/>
        <w:rPr>
          <w:lang w:eastAsia="en-US" w:bidi="ar-SA"/>
        </w:rPr>
      </w:pPr>
      <w:bookmarkStart w:id="159" w:name="_Toc72686994"/>
      <w:bookmarkStart w:id="160" w:name="_Toc73444081"/>
      <w:bookmarkStart w:id="161" w:name="_Toc73444213"/>
      <w:bookmarkStart w:id="162" w:name="_Toc73444243"/>
      <w:bookmarkStart w:id="163" w:name="_Toc73461022"/>
      <w:bookmarkStart w:id="164" w:name="_Toc73461093"/>
      <w:bookmarkStart w:id="165" w:name="_Toc73461151"/>
      <w:bookmarkStart w:id="166" w:name="_Toc73461166"/>
      <w:bookmarkStart w:id="167" w:name="_Toc73461196"/>
      <w:bookmarkStart w:id="168" w:name="_Toc73461230"/>
      <w:bookmarkStart w:id="169" w:name="_Toc73461245"/>
      <w:bookmarkStart w:id="170" w:name="_Toc73605388"/>
      <w:r>
        <w:rPr>
          <w:lang w:eastAsia="en-US" w:bidi="ar-SA"/>
        </w:rPr>
        <w:t xml:space="preserve">4. </w:t>
      </w:r>
      <w:r w:rsidR="00262003" w:rsidRPr="00090FEF">
        <w:rPr>
          <w:lang w:eastAsia="en-US" w:bidi="ar-SA"/>
        </w:rPr>
        <w:t>Discussion</w:t>
      </w:r>
      <w:bookmarkEnd w:id="159"/>
      <w:bookmarkEnd w:id="160"/>
      <w:bookmarkEnd w:id="161"/>
      <w:bookmarkEnd w:id="162"/>
      <w:bookmarkEnd w:id="163"/>
      <w:bookmarkEnd w:id="164"/>
      <w:bookmarkEnd w:id="165"/>
      <w:bookmarkEnd w:id="166"/>
      <w:bookmarkEnd w:id="167"/>
      <w:bookmarkEnd w:id="168"/>
      <w:bookmarkEnd w:id="169"/>
      <w:bookmarkEnd w:id="170"/>
    </w:p>
    <w:p w14:paraId="27EA2DB7" w14:textId="442938C6" w:rsidR="00754B80" w:rsidRPr="00090FEF" w:rsidRDefault="00754B80" w:rsidP="007163A6">
      <w:pPr>
        <w:pStyle w:val="berschrift1"/>
        <w:pageBreakBefore/>
        <w:rPr>
          <w:rFonts w:cstheme="minorHAnsi"/>
        </w:rPr>
      </w:pPr>
      <w:bookmarkStart w:id="171" w:name="_Toc72686995"/>
      <w:bookmarkStart w:id="172" w:name="_Toc73444082"/>
      <w:bookmarkStart w:id="173" w:name="_Toc73444214"/>
      <w:bookmarkStart w:id="174" w:name="_Toc73444244"/>
      <w:bookmarkStart w:id="175" w:name="_Toc73461023"/>
      <w:bookmarkStart w:id="176" w:name="_Toc73461094"/>
      <w:bookmarkStart w:id="177" w:name="_Toc73461152"/>
      <w:bookmarkStart w:id="178" w:name="_Toc73461167"/>
      <w:bookmarkStart w:id="179" w:name="_Toc73461197"/>
      <w:bookmarkStart w:id="180" w:name="_Toc73461231"/>
      <w:bookmarkStart w:id="181" w:name="_Toc73461246"/>
      <w:bookmarkStart w:id="182" w:name="_Toc73605389"/>
      <w:r w:rsidRPr="00090FEF">
        <w:rPr>
          <w:rFonts w:cstheme="minorHAnsi"/>
        </w:rPr>
        <w:lastRenderedPageBreak/>
        <w:t>Reference</w:t>
      </w:r>
      <w:bookmarkEnd w:id="171"/>
      <w:bookmarkEnd w:id="172"/>
      <w:bookmarkEnd w:id="173"/>
      <w:bookmarkEnd w:id="174"/>
      <w:bookmarkEnd w:id="175"/>
      <w:bookmarkEnd w:id="176"/>
      <w:bookmarkEnd w:id="177"/>
      <w:bookmarkEnd w:id="178"/>
      <w:bookmarkEnd w:id="179"/>
      <w:bookmarkEnd w:id="180"/>
      <w:bookmarkEnd w:id="181"/>
      <w:bookmarkEnd w:id="182"/>
    </w:p>
    <w:p w14:paraId="5DE88086" w14:textId="77777777" w:rsidR="00754B80" w:rsidRPr="00090FEF" w:rsidRDefault="00754B80" w:rsidP="007163A6">
      <w:pPr>
        <w:rPr>
          <w:rFonts w:cstheme="minorHAnsi"/>
          <w:szCs w:val="21"/>
        </w:rPr>
        <w:sectPr w:rsidR="00754B80" w:rsidRPr="00090FEF" w:rsidSect="00EE5872">
          <w:headerReference w:type="default" r:id="rId14"/>
          <w:footerReference w:type="default" r:id="rId15"/>
          <w:headerReference w:type="first" r:id="rId16"/>
          <w:pgSz w:w="12240" w:h="15840"/>
          <w:pgMar w:top="1134" w:right="1417" w:bottom="1474" w:left="1417" w:header="720" w:footer="510" w:gutter="0"/>
          <w:pgNumType w:start="0"/>
          <w:cols w:space="720"/>
          <w:titlePg/>
          <w:docGrid w:linePitch="326"/>
        </w:sectPr>
      </w:pPr>
    </w:p>
    <w:p w14:paraId="25B62C72" w14:textId="77777777" w:rsidR="00AA44E7" w:rsidRPr="00AA44E7" w:rsidRDefault="00DC33C5" w:rsidP="00AA44E7">
      <w:pPr>
        <w:pStyle w:val="Literaturverzeichnis"/>
        <w:rPr>
          <w:rFonts w:ascii="Calibri" w:hAnsi="Calibri" w:cs="Calibri"/>
        </w:rPr>
      </w:pPr>
      <w:r w:rsidRPr="00090FEF">
        <w:fldChar w:fldCharType="begin"/>
      </w:r>
      <w:r w:rsidR="00BF3AE8" w:rsidRPr="00AA44E7">
        <w:rPr>
          <w:lang w:val="de-CH"/>
        </w:rPr>
        <w:instrText xml:space="preserve"> ADDIN ZOTERO_BIBL {"uncited":[],"omitted":[],"custom":[]} CSL_BIBLIOGRAPHY </w:instrText>
      </w:r>
      <w:r w:rsidRPr="00090FEF">
        <w:fldChar w:fldCharType="separate"/>
      </w:r>
      <w:proofErr w:type="spellStart"/>
      <w:r w:rsidR="00AA44E7" w:rsidRPr="00AA44E7">
        <w:rPr>
          <w:rFonts w:ascii="Calibri" w:hAnsi="Calibri" w:cs="Calibri"/>
          <w:lang w:val="de-CH"/>
        </w:rPr>
        <w:t>Ambady</w:t>
      </w:r>
      <w:proofErr w:type="spellEnd"/>
      <w:r w:rsidR="00AA44E7" w:rsidRPr="00AA44E7">
        <w:rPr>
          <w:rFonts w:ascii="Calibri" w:hAnsi="Calibri" w:cs="Calibri"/>
          <w:lang w:val="de-CH"/>
        </w:rPr>
        <w:t xml:space="preserve">, N., </w:t>
      </w:r>
      <w:proofErr w:type="spellStart"/>
      <w:r w:rsidR="00AA44E7" w:rsidRPr="00AA44E7">
        <w:rPr>
          <w:rFonts w:ascii="Calibri" w:hAnsi="Calibri" w:cs="Calibri"/>
          <w:lang w:val="de-CH"/>
        </w:rPr>
        <w:t>Bernieri</w:t>
      </w:r>
      <w:proofErr w:type="spellEnd"/>
      <w:r w:rsidR="00AA44E7" w:rsidRPr="00AA44E7">
        <w:rPr>
          <w:rFonts w:ascii="Calibri" w:hAnsi="Calibri" w:cs="Calibri"/>
          <w:lang w:val="de-CH"/>
        </w:rPr>
        <w:t xml:space="preserve">, F. J., &amp; </w:t>
      </w:r>
      <w:proofErr w:type="spellStart"/>
      <w:r w:rsidR="00AA44E7" w:rsidRPr="00AA44E7">
        <w:rPr>
          <w:rFonts w:ascii="Calibri" w:hAnsi="Calibri" w:cs="Calibri"/>
          <w:lang w:val="de-CH"/>
        </w:rPr>
        <w:t>Richeson</w:t>
      </w:r>
      <w:proofErr w:type="spellEnd"/>
      <w:r w:rsidR="00AA44E7" w:rsidRPr="00AA44E7">
        <w:rPr>
          <w:rFonts w:ascii="Calibri" w:hAnsi="Calibri" w:cs="Calibri"/>
          <w:lang w:val="de-CH"/>
        </w:rPr>
        <w:t xml:space="preserve">, J. A. (2000). </w:t>
      </w:r>
      <w:r w:rsidR="00AA44E7" w:rsidRPr="00AA44E7">
        <w:rPr>
          <w:rFonts w:ascii="Calibri" w:hAnsi="Calibri" w:cs="Calibri"/>
        </w:rPr>
        <w:t xml:space="preserve">Toward a histology of social behavior: Judgmental accuracy from thin slices of the behavioral stream. In </w:t>
      </w:r>
      <w:r w:rsidR="00AA44E7" w:rsidRPr="00AA44E7">
        <w:rPr>
          <w:rFonts w:ascii="Calibri" w:hAnsi="Calibri" w:cs="Calibri"/>
          <w:i/>
          <w:iCs/>
        </w:rPr>
        <w:t>Advances in Experimental Social Psychology</w:t>
      </w:r>
      <w:r w:rsidR="00AA44E7" w:rsidRPr="00AA44E7">
        <w:rPr>
          <w:rFonts w:ascii="Calibri" w:hAnsi="Calibri" w:cs="Calibri"/>
        </w:rPr>
        <w:t xml:space="preserve"> (Bd. 32, S. 201–271). Elsevier. https://doi.org/10.1016/S0065-2601(00)80006-4</w:t>
      </w:r>
    </w:p>
    <w:p w14:paraId="58D3CE6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t xml:space="preserve">Baumeister, R. F., &amp; Leary, M. R. (1995). </w:t>
      </w:r>
      <w:r w:rsidRPr="00AA44E7">
        <w:rPr>
          <w:rFonts w:ascii="Calibri" w:hAnsi="Calibri" w:cs="Calibri"/>
        </w:rPr>
        <w:t xml:space="preserve">The need to belong: Desire for interpersonal attachments as a fundamental human motivation. </w:t>
      </w:r>
      <w:r w:rsidRPr="00AA44E7">
        <w:rPr>
          <w:rFonts w:ascii="Calibri" w:hAnsi="Calibri" w:cs="Calibri"/>
          <w:i/>
          <w:iCs/>
        </w:rPr>
        <w:t>Psychological Bulletin</w:t>
      </w:r>
      <w:r w:rsidRPr="00AA44E7">
        <w:rPr>
          <w:rFonts w:ascii="Calibri" w:hAnsi="Calibri" w:cs="Calibri"/>
        </w:rPr>
        <w:t xml:space="preserve">, </w:t>
      </w:r>
      <w:r w:rsidRPr="00AA44E7">
        <w:rPr>
          <w:rFonts w:ascii="Calibri" w:hAnsi="Calibri" w:cs="Calibri"/>
          <w:i/>
          <w:iCs/>
        </w:rPr>
        <w:t>117</w:t>
      </w:r>
      <w:r w:rsidRPr="00AA44E7">
        <w:rPr>
          <w:rFonts w:ascii="Calibri" w:hAnsi="Calibri" w:cs="Calibri"/>
        </w:rPr>
        <w:t>(3), 497–529. https://doi.org/10.1037/0033-2909.117.3.497</w:t>
      </w:r>
    </w:p>
    <w:p w14:paraId="50A2401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Bernstein, M. J., Young, S. G., Brown, C. M., Sacco, D. F., &amp; Claypool, H. M. (2008). Adaptive Responses to Social Exclusion: Social Rejection Improves Detection of Real and Fake Smiles. </w:t>
      </w:r>
      <w:proofErr w:type="spellStart"/>
      <w:r w:rsidRPr="00AA44E7">
        <w:rPr>
          <w:rFonts w:ascii="Calibri" w:hAnsi="Calibri" w:cs="Calibri"/>
          <w:i/>
          <w:iCs/>
          <w:lang w:val="fr-CH"/>
        </w:rPr>
        <w:t>Psychological</w:t>
      </w:r>
      <w:proofErr w:type="spellEnd"/>
      <w:r w:rsidRPr="00AA44E7">
        <w:rPr>
          <w:rFonts w:ascii="Calibri" w:hAnsi="Calibri" w:cs="Calibri"/>
          <w:i/>
          <w:iCs/>
          <w:lang w:val="fr-CH"/>
        </w:rPr>
        <w:t xml:space="preserve"> Science</w:t>
      </w:r>
      <w:r w:rsidRPr="00AA44E7">
        <w:rPr>
          <w:rFonts w:ascii="Calibri" w:hAnsi="Calibri" w:cs="Calibri"/>
          <w:lang w:val="fr-CH"/>
        </w:rPr>
        <w:t xml:space="preserve">, </w:t>
      </w:r>
      <w:r w:rsidRPr="00AA44E7">
        <w:rPr>
          <w:rFonts w:ascii="Calibri" w:hAnsi="Calibri" w:cs="Calibri"/>
          <w:i/>
          <w:iCs/>
          <w:lang w:val="fr-CH"/>
        </w:rPr>
        <w:t>19</w:t>
      </w:r>
      <w:r w:rsidRPr="00AA44E7">
        <w:rPr>
          <w:rFonts w:ascii="Calibri" w:hAnsi="Calibri" w:cs="Calibri"/>
          <w:lang w:val="fr-CH"/>
        </w:rPr>
        <w:t>(10), 981–983. https://doi.org/10.1111/j.1467-9280.2008.02187.x</w:t>
      </w:r>
    </w:p>
    <w:p w14:paraId="7B810000"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Brown, M., &amp; Sacco, D. F. (2017). </w:t>
      </w:r>
      <w:r w:rsidRPr="00AA44E7">
        <w:rPr>
          <w:rFonts w:ascii="Calibri" w:hAnsi="Calibri" w:cs="Calibri"/>
        </w:rPr>
        <w:t xml:space="preserve">Greater need to belong predicts a stronger preference for extraverted faces.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104</w:t>
      </w:r>
      <w:r w:rsidRPr="00AA44E7">
        <w:rPr>
          <w:rFonts w:ascii="Calibri" w:hAnsi="Calibri" w:cs="Calibri"/>
        </w:rPr>
        <w:t>, 220–223. https://doi.org/10.1016/j.paid.2016.08.012</w:t>
      </w:r>
    </w:p>
    <w:p w14:paraId="1EE9FDCF"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Costa, P. T., &amp; McCrae, R. R. (1992). Normal personality assessment in clinical practice: The NEO Personality Inventory. </w:t>
      </w:r>
      <w:r w:rsidRPr="00AA44E7">
        <w:rPr>
          <w:rFonts w:ascii="Calibri" w:hAnsi="Calibri" w:cs="Calibri"/>
          <w:i/>
          <w:iCs/>
        </w:rPr>
        <w:t>Psychological Assessment</w:t>
      </w:r>
      <w:r w:rsidRPr="00AA44E7">
        <w:rPr>
          <w:rFonts w:ascii="Calibri" w:hAnsi="Calibri" w:cs="Calibri"/>
        </w:rPr>
        <w:t xml:space="preserve">, </w:t>
      </w:r>
      <w:r w:rsidRPr="00AA44E7">
        <w:rPr>
          <w:rFonts w:ascii="Calibri" w:hAnsi="Calibri" w:cs="Calibri"/>
          <w:i/>
          <w:iCs/>
        </w:rPr>
        <w:t>4</w:t>
      </w:r>
      <w:r w:rsidRPr="00AA44E7">
        <w:rPr>
          <w:rFonts w:ascii="Calibri" w:hAnsi="Calibri" w:cs="Calibri"/>
        </w:rPr>
        <w:t>(1), 5–13. https://doi.org/10.1037/1040-3590.4.1.5</w:t>
      </w:r>
    </w:p>
    <w:p w14:paraId="11BAA0C7" w14:textId="77777777" w:rsidR="00AA44E7" w:rsidRPr="00AA44E7" w:rsidRDefault="00AA44E7" w:rsidP="00AA44E7">
      <w:pPr>
        <w:pStyle w:val="Literaturverzeichnis"/>
        <w:rPr>
          <w:rFonts w:ascii="Calibri" w:hAnsi="Calibri" w:cs="Calibri"/>
        </w:rPr>
      </w:pPr>
      <w:proofErr w:type="spellStart"/>
      <w:r w:rsidRPr="00AA44E7">
        <w:rPr>
          <w:rFonts w:ascii="Calibri" w:hAnsi="Calibri" w:cs="Calibri"/>
        </w:rPr>
        <w:t>DeWall</w:t>
      </w:r>
      <w:proofErr w:type="spellEnd"/>
      <w:r w:rsidRPr="00AA44E7">
        <w:rPr>
          <w:rFonts w:ascii="Calibri" w:hAnsi="Calibri" w:cs="Calibri"/>
        </w:rPr>
        <w:t xml:space="preserve">, C. N., </w:t>
      </w:r>
      <w:proofErr w:type="spellStart"/>
      <w:r w:rsidRPr="00AA44E7">
        <w:rPr>
          <w:rFonts w:ascii="Calibri" w:hAnsi="Calibri" w:cs="Calibri"/>
        </w:rPr>
        <w:t>Maner</w:t>
      </w:r>
      <w:proofErr w:type="spellEnd"/>
      <w:r w:rsidRPr="00AA44E7">
        <w:rPr>
          <w:rFonts w:ascii="Calibri" w:hAnsi="Calibri" w:cs="Calibri"/>
        </w:rPr>
        <w:t xml:space="preserve">, J. K., &amp; </w:t>
      </w:r>
      <w:proofErr w:type="spellStart"/>
      <w:r w:rsidRPr="00AA44E7">
        <w:rPr>
          <w:rFonts w:ascii="Calibri" w:hAnsi="Calibri" w:cs="Calibri"/>
        </w:rPr>
        <w:t>Rouby</w:t>
      </w:r>
      <w:proofErr w:type="spellEnd"/>
      <w:r w:rsidRPr="00AA44E7">
        <w:rPr>
          <w:rFonts w:ascii="Calibri" w:hAnsi="Calibri" w:cs="Calibri"/>
        </w:rPr>
        <w:t xml:space="preserve">, D. A. (2009). Social exclusion and early-stage interpersonal perception: Selective attention to signs of acceptance.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96</w:t>
      </w:r>
      <w:r w:rsidRPr="00AA44E7">
        <w:rPr>
          <w:rFonts w:ascii="Calibri" w:hAnsi="Calibri" w:cs="Calibri"/>
        </w:rPr>
        <w:t>(4), 729–741. https://doi.org/10.1037/a0014634</w:t>
      </w:r>
    </w:p>
    <w:p w14:paraId="3FB6BD12" w14:textId="77777777" w:rsidR="00AA44E7" w:rsidRPr="00AA44E7" w:rsidRDefault="00AA44E7" w:rsidP="00AA44E7">
      <w:pPr>
        <w:pStyle w:val="Literaturverzeichnis"/>
        <w:rPr>
          <w:rFonts w:ascii="Calibri" w:hAnsi="Calibri" w:cs="Calibri"/>
        </w:rPr>
      </w:pPr>
      <w:proofErr w:type="spellStart"/>
      <w:r w:rsidRPr="00AA44E7">
        <w:rPr>
          <w:rFonts w:ascii="Calibri" w:hAnsi="Calibri" w:cs="Calibri"/>
        </w:rPr>
        <w:lastRenderedPageBreak/>
        <w:t>Faul</w:t>
      </w:r>
      <w:proofErr w:type="spellEnd"/>
      <w:r w:rsidRPr="00AA44E7">
        <w:rPr>
          <w:rFonts w:ascii="Calibri" w:hAnsi="Calibri" w:cs="Calibri"/>
        </w:rPr>
        <w:t xml:space="preserve">, F., </w:t>
      </w:r>
      <w:proofErr w:type="spellStart"/>
      <w:r w:rsidRPr="00AA44E7">
        <w:rPr>
          <w:rFonts w:ascii="Calibri" w:hAnsi="Calibri" w:cs="Calibri"/>
        </w:rPr>
        <w:t>Erdfelder</w:t>
      </w:r>
      <w:proofErr w:type="spellEnd"/>
      <w:r w:rsidRPr="00AA44E7">
        <w:rPr>
          <w:rFonts w:ascii="Calibri" w:hAnsi="Calibri" w:cs="Calibri"/>
        </w:rPr>
        <w:t xml:space="preserve">, E., Lang, A.-G., &amp; Buchner, A. (2007). G*Power 3: A flexible statistical power analysis program for the social, behavioral, and biomedical sciences.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39</w:t>
      </w:r>
      <w:r w:rsidRPr="00AA44E7">
        <w:rPr>
          <w:rFonts w:ascii="Calibri" w:hAnsi="Calibri" w:cs="Calibri"/>
        </w:rPr>
        <w:t>(2), 175–191. https://doi.org/10.3758/BF03193146</w:t>
      </w:r>
    </w:p>
    <w:p w14:paraId="60804004" w14:textId="77777777" w:rsidR="00AA44E7" w:rsidRPr="00AA44E7" w:rsidRDefault="00AA44E7" w:rsidP="00AA44E7">
      <w:pPr>
        <w:pStyle w:val="Literaturverzeichnis"/>
        <w:rPr>
          <w:rFonts w:ascii="Calibri" w:hAnsi="Calibri" w:cs="Calibri"/>
        </w:rPr>
      </w:pPr>
      <w:proofErr w:type="spellStart"/>
      <w:r w:rsidRPr="00AA44E7">
        <w:rPr>
          <w:rFonts w:ascii="Calibri" w:hAnsi="Calibri" w:cs="Calibri"/>
        </w:rPr>
        <w:t>Golubickis</w:t>
      </w:r>
      <w:proofErr w:type="spellEnd"/>
      <w:r w:rsidRPr="00AA44E7">
        <w:rPr>
          <w:rFonts w:ascii="Calibri" w:hAnsi="Calibri" w:cs="Calibri"/>
        </w:rPr>
        <w:t xml:space="preserve">, M., </w:t>
      </w:r>
      <w:proofErr w:type="spellStart"/>
      <w:r w:rsidRPr="00AA44E7">
        <w:rPr>
          <w:rFonts w:ascii="Calibri" w:hAnsi="Calibri" w:cs="Calibri"/>
        </w:rPr>
        <w:t>Sahraie</w:t>
      </w:r>
      <w:proofErr w:type="spellEnd"/>
      <w:r w:rsidRPr="00AA44E7">
        <w:rPr>
          <w:rFonts w:ascii="Calibri" w:hAnsi="Calibri" w:cs="Calibri"/>
        </w:rPr>
        <w:t xml:space="preserve">, A., Hunt, A. R., </w:t>
      </w:r>
      <w:proofErr w:type="spellStart"/>
      <w:r w:rsidRPr="00AA44E7">
        <w:rPr>
          <w:rFonts w:ascii="Calibri" w:hAnsi="Calibri" w:cs="Calibri"/>
        </w:rPr>
        <w:t>Visokomogilski</w:t>
      </w:r>
      <w:proofErr w:type="spellEnd"/>
      <w:r w:rsidRPr="00AA44E7">
        <w:rPr>
          <w:rFonts w:ascii="Calibri" w:hAnsi="Calibri" w:cs="Calibri"/>
        </w:rPr>
        <w:t xml:space="preserve">, A., </w:t>
      </w:r>
      <w:proofErr w:type="spellStart"/>
      <w:r w:rsidRPr="00AA44E7">
        <w:rPr>
          <w:rFonts w:ascii="Calibri" w:hAnsi="Calibri" w:cs="Calibri"/>
        </w:rPr>
        <w:t>Topalidis</w:t>
      </w:r>
      <w:proofErr w:type="spellEnd"/>
      <w:r w:rsidRPr="00AA44E7">
        <w:rPr>
          <w:rFonts w:ascii="Calibri" w:hAnsi="Calibri" w:cs="Calibri"/>
        </w:rPr>
        <w:t xml:space="preserve">, P., &amp; Neil Macrae, C. (2018). The visual influence of ostracism: Ostracism and visual awareness. </w:t>
      </w:r>
      <w:r w:rsidRPr="00AA44E7">
        <w:rPr>
          <w:rFonts w:ascii="Calibri" w:hAnsi="Calibri" w:cs="Calibri"/>
          <w:i/>
          <w:iCs/>
        </w:rPr>
        <w:t>European Journal of Social Psychology</w:t>
      </w:r>
      <w:r w:rsidRPr="00AA44E7">
        <w:rPr>
          <w:rFonts w:ascii="Calibri" w:hAnsi="Calibri" w:cs="Calibri"/>
        </w:rPr>
        <w:t xml:space="preserve">, </w:t>
      </w:r>
      <w:r w:rsidRPr="00AA44E7">
        <w:rPr>
          <w:rFonts w:ascii="Calibri" w:hAnsi="Calibri" w:cs="Calibri"/>
          <w:i/>
          <w:iCs/>
        </w:rPr>
        <w:t>48</w:t>
      </w:r>
      <w:r w:rsidRPr="00AA44E7">
        <w:rPr>
          <w:rFonts w:ascii="Calibri" w:hAnsi="Calibri" w:cs="Calibri"/>
        </w:rPr>
        <w:t>(2), O182–O188. https://doi.org/10.1002/ejsp.2305</w:t>
      </w:r>
    </w:p>
    <w:p w14:paraId="3324C98C" w14:textId="77777777" w:rsidR="00AA44E7" w:rsidRPr="00AA44E7" w:rsidRDefault="00AA44E7" w:rsidP="00AA44E7">
      <w:pPr>
        <w:pStyle w:val="Literaturverzeichnis"/>
        <w:rPr>
          <w:rFonts w:ascii="Calibri" w:hAnsi="Calibri" w:cs="Calibri"/>
        </w:rPr>
      </w:pPr>
      <w:proofErr w:type="spellStart"/>
      <w:r w:rsidRPr="00AA44E7">
        <w:rPr>
          <w:rFonts w:ascii="Calibri" w:hAnsi="Calibri" w:cs="Calibri"/>
        </w:rPr>
        <w:t>Kachur</w:t>
      </w:r>
      <w:proofErr w:type="spellEnd"/>
      <w:r w:rsidRPr="00AA44E7">
        <w:rPr>
          <w:rFonts w:ascii="Calibri" w:hAnsi="Calibri" w:cs="Calibri"/>
        </w:rPr>
        <w:t xml:space="preserve">, A., </w:t>
      </w:r>
      <w:proofErr w:type="spellStart"/>
      <w:r w:rsidRPr="00AA44E7">
        <w:rPr>
          <w:rFonts w:ascii="Calibri" w:hAnsi="Calibri" w:cs="Calibri"/>
        </w:rPr>
        <w:t>Osin</w:t>
      </w:r>
      <w:proofErr w:type="spellEnd"/>
      <w:r w:rsidRPr="00AA44E7">
        <w:rPr>
          <w:rFonts w:ascii="Calibri" w:hAnsi="Calibri" w:cs="Calibri"/>
        </w:rPr>
        <w:t xml:space="preserve">, E., </w:t>
      </w:r>
      <w:proofErr w:type="spellStart"/>
      <w:r w:rsidRPr="00AA44E7">
        <w:rPr>
          <w:rFonts w:ascii="Calibri" w:hAnsi="Calibri" w:cs="Calibri"/>
        </w:rPr>
        <w:t>Davydov</w:t>
      </w:r>
      <w:proofErr w:type="spellEnd"/>
      <w:r w:rsidRPr="00AA44E7">
        <w:rPr>
          <w:rFonts w:ascii="Calibri" w:hAnsi="Calibri" w:cs="Calibri"/>
        </w:rPr>
        <w:t xml:space="preserve">, D., </w:t>
      </w:r>
      <w:proofErr w:type="spellStart"/>
      <w:r w:rsidRPr="00AA44E7">
        <w:rPr>
          <w:rFonts w:ascii="Calibri" w:hAnsi="Calibri" w:cs="Calibri"/>
        </w:rPr>
        <w:t>Shutilov</w:t>
      </w:r>
      <w:proofErr w:type="spellEnd"/>
      <w:r w:rsidRPr="00AA44E7">
        <w:rPr>
          <w:rFonts w:ascii="Calibri" w:hAnsi="Calibri" w:cs="Calibri"/>
        </w:rPr>
        <w:t xml:space="preserve">, K., &amp; </w:t>
      </w:r>
      <w:proofErr w:type="spellStart"/>
      <w:r w:rsidRPr="00AA44E7">
        <w:rPr>
          <w:rFonts w:ascii="Calibri" w:hAnsi="Calibri" w:cs="Calibri"/>
        </w:rPr>
        <w:t>Novokshonov</w:t>
      </w:r>
      <w:proofErr w:type="spellEnd"/>
      <w:r w:rsidRPr="00AA44E7">
        <w:rPr>
          <w:rFonts w:ascii="Calibri" w:hAnsi="Calibri" w:cs="Calibri"/>
        </w:rPr>
        <w:t xml:space="preserve">, A. (2020). Assessing the Big Five personality traits using real-life static facial images. </w:t>
      </w:r>
      <w:r w:rsidRPr="00AA44E7">
        <w:rPr>
          <w:rFonts w:ascii="Calibri" w:hAnsi="Calibri" w:cs="Calibri"/>
          <w:i/>
          <w:iCs/>
        </w:rPr>
        <w:t>Scientific Reports</w:t>
      </w:r>
      <w:r w:rsidRPr="00AA44E7">
        <w:rPr>
          <w:rFonts w:ascii="Calibri" w:hAnsi="Calibri" w:cs="Calibri"/>
        </w:rPr>
        <w:t xml:space="preserve">, </w:t>
      </w:r>
      <w:r w:rsidRPr="00AA44E7">
        <w:rPr>
          <w:rFonts w:ascii="Calibri" w:hAnsi="Calibri" w:cs="Calibri"/>
          <w:i/>
          <w:iCs/>
        </w:rPr>
        <w:t>10</w:t>
      </w:r>
      <w:r w:rsidRPr="00AA44E7">
        <w:rPr>
          <w:rFonts w:ascii="Calibri" w:hAnsi="Calibri" w:cs="Calibri"/>
        </w:rPr>
        <w:t>(1), 8487. https://doi.org/10.1038/s41598-020-65358-6</w:t>
      </w:r>
    </w:p>
    <w:p w14:paraId="2554CF8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Kawamoto, T., </w:t>
      </w:r>
      <w:proofErr w:type="spellStart"/>
      <w:r w:rsidRPr="00AA44E7">
        <w:rPr>
          <w:rFonts w:ascii="Calibri" w:hAnsi="Calibri" w:cs="Calibri"/>
        </w:rPr>
        <w:t>Nittono</w:t>
      </w:r>
      <w:proofErr w:type="spellEnd"/>
      <w:r w:rsidRPr="00AA44E7">
        <w:rPr>
          <w:rFonts w:ascii="Calibri" w:hAnsi="Calibri" w:cs="Calibri"/>
        </w:rPr>
        <w:t xml:space="preserve">, H., &amp; </w:t>
      </w:r>
      <w:proofErr w:type="spellStart"/>
      <w:r w:rsidRPr="00AA44E7">
        <w:rPr>
          <w:rFonts w:ascii="Calibri" w:hAnsi="Calibri" w:cs="Calibri"/>
        </w:rPr>
        <w:t>Ura</w:t>
      </w:r>
      <w:proofErr w:type="spellEnd"/>
      <w:r w:rsidRPr="00AA44E7">
        <w:rPr>
          <w:rFonts w:ascii="Calibri" w:hAnsi="Calibri" w:cs="Calibri"/>
        </w:rPr>
        <w:t xml:space="preserve">, M. (2014). Social exclusion induces early-stage perceptual and behavioral changes in response to social cues. </w:t>
      </w:r>
      <w:r w:rsidRPr="00AA44E7">
        <w:rPr>
          <w:rFonts w:ascii="Calibri" w:hAnsi="Calibri" w:cs="Calibri"/>
          <w:i/>
          <w:iCs/>
          <w:lang w:val="fr-CH"/>
        </w:rPr>
        <w:t>Social Neuroscience</w:t>
      </w:r>
      <w:r w:rsidRPr="00AA44E7">
        <w:rPr>
          <w:rFonts w:ascii="Calibri" w:hAnsi="Calibri" w:cs="Calibri"/>
          <w:lang w:val="fr-CH"/>
        </w:rPr>
        <w:t xml:space="preserve">, </w:t>
      </w:r>
      <w:r w:rsidRPr="00AA44E7">
        <w:rPr>
          <w:rFonts w:ascii="Calibri" w:hAnsi="Calibri" w:cs="Calibri"/>
          <w:i/>
          <w:iCs/>
          <w:lang w:val="fr-CH"/>
        </w:rPr>
        <w:t>9</w:t>
      </w:r>
      <w:r w:rsidRPr="00AA44E7">
        <w:rPr>
          <w:rFonts w:ascii="Calibri" w:hAnsi="Calibri" w:cs="Calibri"/>
          <w:lang w:val="fr-CH"/>
        </w:rPr>
        <w:t>(2), 174–185. https://doi.org/10.1080/17470919.2014.883325</w:t>
      </w:r>
    </w:p>
    <w:p w14:paraId="41A98B4A"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Pickett, C. L., &amp; Gardner, W. L. (2005). </w:t>
      </w:r>
      <w:r w:rsidRPr="00AA44E7">
        <w:rPr>
          <w:rFonts w:ascii="Calibri" w:hAnsi="Calibri" w:cs="Calibri"/>
        </w:rPr>
        <w:t xml:space="preserve">The Social Monitoring System: Enhanced Sensitivity to Social Cues as an Adaptive Response to Social Exclusion. In </w:t>
      </w:r>
      <w:r w:rsidRPr="00AA44E7">
        <w:rPr>
          <w:rFonts w:ascii="Calibri" w:hAnsi="Calibri" w:cs="Calibri"/>
          <w:i/>
          <w:iCs/>
        </w:rPr>
        <w:t>The social outcast: Ostracism, social exclusion, rejection, and bullying</w:t>
      </w:r>
      <w:r w:rsidRPr="00AA44E7">
        <w:rPr>
          <w:rFonts w:ascii="Calibri" w:hAnsi="Calibri" w:cs="Calibri"/>
        </w:rPr>
        <w:t xml:space="preserve"> (S. 213–226). Psychology Press.</w:t>
      </w:r>
    </w:p>
    <w:p w14:paraId="2051604A"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Pickett, C. L., Gardner, W. L., &amp; Knowles, M. (2004). Getting a Cue: The Need to Belong and Enhanced Sensitivity to Social Cues.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30</w:t>
      </w:r>
      <w:r w:rsidRPr="00AA44E7">
        <w:rPr>
          <w:rFonts w:ascii="Calibri" w:hAnsi="Calibri" w:cs="Calibri"/>
        </w:rPr>
        <w:t>(9), 1095–1107. https://doi.org/10.1177/0146167203262085</w:t>
      </w:r>
    </w:p>
    <w:p w14:paraId="6CE7B885" w14:textId="77777777" w:rsidR="00AA44E7" w:rsidRPr="00AA44E7" w:rsidRDefault="00AA44E7" w:rsidP="00AA44E7">
      <w:pPr>
        <w:pStyle w:val="Literaturverzeichnis"/>
        <w:rPr>
          <w:rFonts w:ascii="Calibri" w:hAnsi="Calibri" w:cs="Calibri"/>
        </w:rPr>
      </w:pPr>
      <w:proofErr w:type="spellStart"/>
      <w:r w:rsidRPr="00AA44E7">
        <w:rPr>
          <w:rFonts w:ascii="Calibri" w:hAnsi="Calibri" w:cs="Calibri"/>
        </w:rPr>
        <w:t>Rammstedt</w:t>
      </w:r>
      <w:proofErr w:type="spellEnd"/>
      <w:r w:rsidRPr="00AA44E7">
        <w:rPr>
          <w:rFonts w:ascii="Calibri" w:hAnsi="Calibri" w:cs="Calibri"/>
        </w:rPr>
        <w:t xml:space="preserve">, B., &amp; John, O. P. (2007). Measuring personality in one minute or less: A 10-item short version of the Big Five Inventory in English and German. </w:t>
      </w:r>
      <w:r w:rsidRPr="00AA44E7">
        <w:rPr>
          <w:rFonts w:ascii="Calibri" w:hAnsi="Calibri" w:cs="Calibri"/>
          <w:i/>
          <w:iCs/>
        </w:rPr>
        <w:t>Journal of Research in Personality</w:t>
      </w:r>
      <w:r w:rsidRPr="00AA44E7">
        <w:rPr>
          <w:rFonts w:ascii="Calibri" w:hAnsi="Calibri" w:cs="Calibri"/>
        </w:rPr>
        <w:t xml:space="preserve">, </w:t>
      </w:r>
      <w:r w:rsidRPr="00AA44E7">
        <w:rPr>
          <w:rFonts w:ascii="Calibri" w:hAnsi="Calibri" w:cs="Calibri"/>
          <w:i/>
          <w:iCs/>
        </w:rPr>
        <w:t>41</w:t>
      </w:r>
      <w:r w:rsidRPr="00AA44E7">
        <w:rPr>
          <w:rFonts w:ascii="Calibri" w:hAnsi="Calibri" w:cs="Calibri"/>
        </w:rPr>
        <w:t>(1), 203–212. https://doi.org/10.1016/j.jrp.2006.02.001</w:t>
      </w:r>
    </w:p>
    <w:p w14:paraId="109EA4A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lastRenderedPageBreak/>
        <w:t xml:space="preserve">Rudert, S. C., &amp; </w:t>
      </w:r>
      <w:proofErr w:type="spellStart"/>
      <w:r w:rsidRPr="00AA44E7">
        <w:rPr>
          <w:rFonts w:ascii="Calibri" w:hAnsi="Calibri" w:cs="Calibri"/>
          <w:lang w:val="de-CH"/>
        </w:rPr>
        <w:t>Greifeneder</w:t>
      </w:r>
      <w:proofErr w:type="spellEnd"/>
      <w:r w:rsidRPr="00AA44E7">
        <w:rPr>
          <w:rFonts w:ascii="Calibri" w:hAnsi="Calibri" w:cs="Calibri"/>
          <w:lang w:val="de-CH"/>
        </w:rPr>
        <w:t xml:space="preserve">, R. (2016). </w:t>
      </w:r>
      <w:r w:rsidRPr="00AA44E7">
        <w:rPr>
          <w:rFonts w:ascii="Calibri" w:hAnsi="Calibri" w:cs="Calibri"/>
        </w:rPr>
        <w:t xml:space="preserve">When It’s Okay That I Don’t Play: Social Norms and the Situated Construal of Social Exclusion.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42</w:t>
      </w:r>
      <w:r w:rsidRPr="00AA44E7">
        <w:rPr>
          <w:rFonts w:ascii="Calibri" w:hAnsi="Calibri" w:cs="Calibri"/>
        </w:rPr>
        <w:t>(7), 955–969. https://doi.org/10.1177/0146167216649606</w:t>
      </w:r>
    </w:p>
    <w:p w14:paraId="311F6885" w14:textId="77777777" w:rsidR="00AA44E7" w:rsidRPr="00AA44E7" w:rsidRDefault="00AA44E7" w:rsidP="00AA44E7">
      <w:pPr>
        <w:pStyle w:val="Literaturverzeichnis"/>
        <w:rPr>
          <w:rFonts w:ascii="Calibri" w:hAnsi="Calibri" w:cs="Calibri"/>
        </w:rPr>
      </w:pPr>
      <w:proofErr w:type="spellStart"/>
      <w:r w:rsidRPr="00AA44E7">
        <w:rPr>
          <w:rFonts w:ascii="Calibri" w:hAnsi="Calibri" w:cs="Calibri"/>
        </w:rPr>
        <w:t>Rudert</w:t>
      </w:r>
      <w:proofErr w:type="spellEnd"/>
      <w:r w:rsidRPr="00AA44E7">
        <w:rPr>
          <w:rFonts w:ascii="Calibri" w:hAnsi="Calibri" w:cs="Calibri"/>
        </w:rPr>
        <w:t xml:space="preserve">, S. C., Hales, A. H., &amp; </w:t>
      </w:r>
      <w:proofErr w:type="spellStart"/>
      <w:r w:rsidRPr="00AA44E7">
        <w:rPr>
          <w:rFonts w:ascii="Calibri" w:hAnsi="Calibri" w:cs="Calibri"/>
        </w:rPr>
        <w:t>Büttner</w:t>
      </w:r>
      <w:proofErr w:type="spellEnd"/>
      <w:r w:rsidRPr="00AA44E7">
        <w:rPr>
          <w:rFonts w:ascii="Calibri" w:hAnsi="Calibri" w:cs="Calibri"/>
        </w:rPr>
        <w:t xml:space="preserve">, C. M. (2021). Stay out of our office (vs. our pub): Target personality and situational context affect ostracism intentions.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95</w:t>
      </w:r>
      <w:r w:rsidRPr="00AA44E7">
        <w:rPr>
          <w:rFonts w:ascii="Calibri" w:hAnsi="Calibri" w:cs="Calibri"/>
        </w:rPr>
        <w:t>, 104142. https://doi.org/10.1016/j.jesp.2021.104142</w:t>
      </w:r>
    </w:p>
    <w:p w14:paraId="1CF98598"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&amp; Brown, M. (2018). Preferences for facially communicated big five personality traits and their relation to self-reported big five personality.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134</w:t>
      </w:r>
      <w:r w:rsidRPr="00AA44E7">
        <w:rPr>
          <w:rFonts w:ascii="Calibri" w:hAnsi="Calibri" w:cs="Calibri"/>
        </w:rPr>
        <w:t>, 195–200. https://doi.org/10.1016/j.paid.2018.06.024</w:t>
      </w:r>
    </w:p>
    <w:p w14:paraId="2B86D271"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Wirth, J. H., </w:t>
      </w:r>
      <w:proofErr w:type="spellStart"/>
      <w:r w:rsidRPr="00AA44E7">
        <w:rPr>
          <w:rFonts w:ascii="Calibri" w:hAnsi="Calibri" w:cs="Calibri"/>
        </w:rPr>
        <w:t>Hugenberg</w:t>
      </w:r>
      <w:proofErr w:type="spellEnd"/>
      <w:r w:rsidRPr="00AA44E7">
        <w:rPr>
          <w:rFonts w:ascii="Calibri" w:hAnsi="Calibri" w:cs="Calibri"/>
        </w:rPr>
        <w:t xml:space="preserve">, K., Chen, Z., &amp; Williams, K. D. (2011). The world in black and white: Ostracism enhances the categorical perception of social information.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47</w:t>
      </w:r>
      <w:r w:rsidRPr="00AA44E7">
        <w:rPr>
          <w:rFonts w:ascii="Calibri" w:hAnsi="Calibri" w:cs="Calibri"/>
        </w:rPr>
        <w:t>(4), 836–842. https://doi.org/10.1016/j.jesp.2011.03.001</w:t>
      </w:r>
    </w:p>
    <w:p w14:paraId="6E43F1B2"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w:t>
      </w:r>
      <w:proofErr w:type="spellStart"/>
      <w:r w:rsidRPr="00AA44E7">
        <w:rPr>
          <w:rFonts w:ascii="Calibri" w:hAnsi="Calibri" w:cs="Calibri"/>
        </w:rPr>
        <w:t>Schönborn</w:t>
      </w:r>
      <w:proofErr w:type="spellEnd"/>
      <w:r w:rsidRPr="00AA44E7">
        <w:rPr>
          <w:rFonts w:ascii="Calibri" w:hAnsi="Calibri" w:cs="Calibri"/>
        </w:rPr>
        <w:t xml:space="preserve">, S., </w:t>
      </w:r>
      <w:proofErr w:type="spellStart"/>
      <w:r w:rsidRPr="00AA44E7">
        <w:rPr>
          <w:rFonts w:ascii="Calibri" w:hAnsi="Calibri" w:cs="Calibri"/>
        </w:rPr>
        <w:t>Greifeneder</w:t>
      </w:r>
      <w:proofErr w:type="spellEnd"/>
      <w:r w:rsidRPr="00AA44E7">
        <w:rPr>
          <w:rFonts w:ascii="Calibri" w:hAnsi="Calibri" w:cs="Calibri"/>
        </w:rPr>
        <w:t xml:space="preserve">, R., &amp; Vetter, T. (2018). The Basel Face Database: A validated set of photographs reflecting systematic differences in Big Two and Big Five personality dimensions. </w:t>
      </w:r>
      <w:r w:rsidRPr="00AA44E7">
        <w:rPr>
          <w:rFonts w:ascii="Calibri" w:hAnsi="Calibri" w:cs="Calibri"/>
          <w:i/>
          <w:iCs/>
        </w:rPr>
        <w:t>PLOS ONE</w:t>
      </w:r>
      <w:r w:rsidRPr="00AA44E7">
        <w:rPr>
          <w:rFonts w:ascii="Calibri" w:hAnsi="Calibri" w:cs="Calibri"/>
        </w:rPr>
        <w:t xml:space="preserve">, </w:t>
      </w:r>
      <w:r w:rsidRPr="00AA44E7">
        <w:rPr>
          <w:rFonts w:ascii="Calibri" w:hAnsi="Calibri" w:cs="Calibri"/>
          <w:i/>
          <w:iCs/>
        </w:rPr>
        <w:t>13</w:t>
      </w:r>
      <w:r w:rsidRPr="00AA44E7">
        <w:rPr>
          <w:rFonts w:ascii="Calibri" w:hAnsi="Calibri" w:cs="Calibri"/>
        </w:rPr>
        <w:t>(3), e0193190. https://doi.org/10.1371/journal.pone.0193190</w:t>
      </w:r>
    </w:p>
    <w:p w14:paraId="3F9C1FCB"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&amp; Vetter, T. (2016). Changing the personality of a face: Perceived Big Two and Big Five personality factors modeled in real photographs.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110</w:t>
      </w:r>
      <w:r w:rsidRPr="00AA44E7">
        <w:rPr>
          <w:rFonts w:ascii="Calibri" w:hAnsi="Calibri" w:cs="Calibri"/>
        </w:rPr>
        <w:t>(4), 609–624. https://doi.org/10.1037/pspp0000064</w:t>
      </w:r>
    </w:p>
    <w:p w14:paraId="637C7866"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Williams, K. D. (2009). Chapter 6 Ostracism. In </w:t>
      </w:r>
      <w:r w:rsidRPr="00AA44E7">
        <w:rPr>
          <w:rFonts w:ascii="Calibri" w:hAnsi="Calibri" w:cs="Calibri"/>
          <w:i/>
          <w:iCs/>
        </w:rPr>
        <w:t>Advances in Experimental Social Psychology</w:t>
      </w:r>
      <w:r w:rsidRPr="00AA44E7">
        <w:rPr>
          <w:rFonts w:ascii="Calibri" w:hAnsi="Calibri" w:cs="Calibri"/>
        </w:rPr>
        <w:t xml:space="preserve"> (Bd. 41, S. 275–314). Elsevier. https://doi.org/10.1016/S0065-2601(08)00406-1</w:t>
      </w:r>
    </w:p>
    <w:p w14:paraId="3923D019"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Jarvis, B. (2006). Cyberball: A program for use in research on interpersonal ostracism and acceptance.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38</w:t>
      </w:r>
      <w:r w:rsidRPr="00AA44E7">
        <w:rPr>
          <w:rFonts w:ascii="Calibri" w:hAnsi="Calibri" w:cs="Calibri"/>
        </w:rPr>
        <w:t>(1), 174–180. https://doi.org/10.3758/BF03192765</w:t>
      </w:r>
    </w:p>
    <w:p w14:paraId="2DF3304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Nida, S. A. (2011). Ostracism: Consequences and Coping. </w:t>
      </w:r>
      <w:r w:rsidRPr="00AA44E7">
        <w:rPr>
          <w:rFonts w:ascii="Calibri" w:hAnsi="Calibri" w:cs="Calibri"/>
          <w:i/>
          <w:iCs/>
        </w:rPr>
        <w:t>Current Directions in Psychological Science</w:t>
      </w:r>
      <w:r w:rsidRPr="00AA44E7">
        <w:rPr>
          <w:rFonts w:ascii="Calibri" w:hAnsi="Calibri" w:cs="Calibri"/>
        </w:rPr>
        <w:t xml:space="preserve">, </w:t>
      </w:r>
      <w:r w:rsidRPr="00AA44E7">
        <w:rPr>
          <w:rFonts w:ascii="Calibri" w:hAnsi="Calibri" w:cs="Calibri"/>
          <w:i/>
          <w:iCs/>
        </w:rPr>
        <w:t>20</w:t>
      </w:r>
      <w:r w:rsidRPr="00AA44E7">
        <w:rPr>
          <w:rFonts w:ascii="Calibri" w:hAnsi="Calibri" w:cs="Calibri"/>
        </w:rPr>
        <w:t>(2), 71–75. https://doi.org/10.1177/0963721411402480</w:t>
      </w:r>
    </w:p>
    <w:p w14:paraId="72B62DF5" w14:textId="41A01C15"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Elianne Anthea Albath" w:date="2021-06-10T14:24:00Z" w:initials="EAA">
    <w:p w14:paraId="6A363540" w14:textId="77777777" w:rsidR="00A57EB7" w:rsidRDefault="00A57EB7">
      <w:pPr>
        <w:pStyle w:val="Kommentartext"/>
        <w:rPr>
          <w:lang w:val="de-CH"/>
        </w:rPr>
      </w:pPr>
      <w:r>
        <w:rPr>
          <w:rStyle w:val="Kommentarzeichen"/>
        </w:rPr>
        <w:annotationRef/>
      </w:r>
      <w:r w:rsidRPr="00A57EB7">
        <w:rPr>
          <w:lang w:val="de-CH"/>
        </w:rPr>
        <w:t>Gut!</w:t>
      </w:r>
      <w:r>
        <w:rPr>
          <w:lang w:val="de-CH"/>
        </w:rPr>
        <w:t xml:space="preserve"> Für die Masterarbeit hier noch die Relevanz des Themas einfügen: Weshalb ist das wichtig?</w:t>
      </w:r>
    </w:p>
    <w:p w14:paraId="2D3D52C5" w14:textId="2157EE19" w:rsidR="00A57EB7" w:rsidRPr="00A57EB7" w:rsidRDefault="00A57EB7">
      <w:pPr>
        <w:pStyle w:val="Kommentartext"/>
        <w:rPr>
          <w:lang w:val="de-CH"/>
        </w:rPr>
      </w:pPr>
      <w:r>
        <w:rPr>
          <w:lang w:val="de-CH"/>
        </w:rPr>
        <w:t>Auch kannst du hier schon deine Fragestellung konkretisieren und schreiben, womit sich deine Arbeit beschäftigen wird.</w:t>
      </w:r>
    </w:p>
  </w:comment>
  <w:comment w:id="64" w:author="Elianne Anthea Albath" w:date="2021-06-10T14:27:00Z" w:initials="EAA">
    <w:p w14:paraId="21467B6F" w14:textId="13DFD007" w:rsidR="00765A4E" w:rsidRPr="00765A4E" w:rsidRDefault="00765A4E" w:rsidP="00765A4E">
      <w:pPr>
        <w:pStyle w:val="Kommentartext"/>
        <w:ind w:firstLine="0"/>
        <w:rPr>
          <w:lang w:val="de-CH"/>
        </w:rPr>
      </w:pPr>
      <w:r>
        <w:rPr>
          <w:rStyle w:val="Kommentarzeichen"/>
        </w:rPr>
        <w:annotationRef/>
      </w:r>
      <w:r>
        <w:rPr>
          <w:lang w:val="de-CH"/>
        </w:rPr>
        <w:t xml:space="preserve">Vielleicht könntest du auch ein erstes Kapitel nur zu </w:t>
      </w:r>
      <w:proofErr w:type="spellStart"/>
      <w:r>
        <w:rPr>
          <w:lang w:val="de-CH"/>
        </w:rPr>
        <w:t>Ostracism</w:t>
      </w:r>
      <w:proofErr w:type="spellEnd"/>
      <w:r>
        <w:rPr>
          <w:lang w:val="de-CH"/>
        </w:rPr>
        <w:t xml:space="preserve"> machen. Das könnte den Leser / die Leserin helfen, deinen Gedankengängen zu folgen.  </w:t>
      </w:r>
    </w:p>
  </w:comment>
  <w:comment w:id="65" w:author="Robin Brueggemann" w:date="2021-06-18T15:48:00Z" w:initials="RB">
    <w:p w14:paraId="4DAF09A8" w14:textId="5F7125A0" w:rsidR="00B84373" w:rsidRPr="00B84373" w:rsidRDefault="00B84373">
      <w:pPr>
        <w:pStyle w:val="Kommentartext"/>
        <w:rPr>
          <w:lang w:val="de-CH"/>
        </w:rPr>
      </w:pPr>
      <w:r>
        <w:rPr>
          <w:rStyle w:val="Kommentarzeichen"/>
        </w:rPr>
        <w:annotationRef/>
      </w:r>
      <w:r w:rsidRPr="00B84373">
        <w:rPr>
          <w:lang w:val="de-CH"/>
        </w:rPr>
        <w:t>In der Masterarbeit ode</w:t>
      </w:r>
      <w:r>
        <w:rPr>
          <w:lang w:val="de-CH"/>
        </w:rPr>
        <w:t xml:space="preserve">r schon hier im </w:t>
      </w:r>
      <w:proofErr w:type="spellStart"/>
      <w:r>
        <w:rPr>
          <w:lang w:val="de-CH"/>
        </w:rPr>
        <w:t>Proposal</w:t>
      </w:r>
      <w:proofErr w:type="spellEnd"/>
      <w:r>
        <w:rPr>
          <w:lang w:val="de-CH"/>
        </w:rPr>
        <w:t>?</w:t>
      </w:r>
    </w:p>
  </w:comment>
  <w:comment w:id="66" w:author="Microsoft Office User" w:date="2021-06-21T14:55:00Z" w:initials="MOU">
    <w:p w14:paraId="4DC1C486" w14:textId="36756F1F" w:rsidR="00406627" w:rsidRPr="00406627" w:rsidRDefault="00406627">
      <w:pPr>
        <w:pStyle w:val="Kommentartext"/>
        <w:rPr>
          <w:lang w:val="de-CH"/>
        </w:rPr>
      </w:pPr>
      <w:r>
        <w:rPr>
          <w:rStyle w:val="Kommentarzeichen"/>
        </w:rPr>
        <w:annotationRef/>
      </w:r>
      <w:r w:rsidRPr="00406627">
        <w:rPr>
          <w:lang w:val="de-CH"/>
        </w:rPr>
        <w:t>In der MA reicht</w:t>
      </w:r>
    </w:p>
  </w:comment>
  <w:comment w:id="68" w:author="Elianne Anthea Albath" w:date="2021-06-10T14:30:00Z" w:initials="EAA">
    <w:p w14:paraId="0C3C49F4" w14:textId="102BDCFA" w:rsidR="00765A4E" w:rsidRPr="00765A4E" w:rsidRDefault="00765A4E">
      <w:pPr>
        <w:pStyle w:val="Kommentartext"/>
        <w:rPr>
          <w:lang w:val="de-CH"/>
        </w:rPr>
      </w:pPr>
      <w:r>
        <w:rPr>
          <w:rStyle w:val="Kommentarzeichen"/>
        </w:rPr>
        <w:annotationRef/>
      </w:r>
      <w:r w:rsidRPr="002B2002">
        <w:rPr>
          <w:lang w:val="de-CH"/>
        </w:rPr>
        <w:t xml:space="preserve">May </w:t>
      </w:r>
      <w:proofErr w:type="spellStart"/>
      <w:r w:rsidRPr="002B2002">
        <w:rPr>
          <w:lang w:val="de-CH"/>
        </w:rPr>
        <w:t>help</w:t>
      </w:r>
      <w:proofErr w:type="spellEnd"/>
      <w:r w:rsidRPr="002B2002">
        <w:rPr>
          <w:lang w:val="de-CH"/>
        </w:rPr>
        <w:t>?</w:t>
      </w:r>
      <w:r w:rsidRPr="002B2002">
        <w:rPr>
          <w:lang w:val="de-CH"/>
        </w:rPr>
        <w:br/>
      </w:r>
      <w:r w:rsidRPr="002B2002">
        <w:rPr>
          <w:lang w:val="de-CH"/>
        </w:rPr>
        <w:br/>
      </w:r>
      <w:r w:rsidRPr="00765A4E">
        <w:rPr>
          <w:lang w:val="de-CH"/>
        </w:rPr>
        <w:t xml:space="preserve">halte dich genau an das, was </w:t>
      </w:r>
      <w:r>
        <w:rPr>
          <w:lang w:val="de-CH"/>
        </w:rPr>
        <w:t>die Theorie sagt. Ich bin hier gerade unsicher ob die Theorie das so klar sagt</w:t>
      </w:r>
    </w:p>
  </w:comment>
  <w:comment w:id="69" w:author="Robin Brueggemann" w:date="2021-06-18T15:38:00Z" w:initials="RB">
    <w:p w14:paraId="735517A6" w14:textId="39D5380A" w:rsidR="00B11611" w:rsidRPr="00406627" w:rsidRDefault="00B11611">
      <w:pPr>
        <w:pStyle w:val="Kommentartext"/>
        <w:rPr>
          <w:lang w:val="de-CH"/>
        </w:rPr>
      </w:pPr>
      <w:r>
        <w:rPr>
          <w:rStyle w:val="Kommentarzeichen"/>
        </w:rPr>
        <w:annotationRef/>
      </w:r>
      <w:r w:rsidRPr="00406627">
        <w:rPr>
          <w:lang w:val="de-CH"/>
        </w:rPr>
        <w:t>May ist korrekt</w:t>
      </w:r>
    </w:p>
  </w:comment>
  <w:comment w:id="70" w:author="Elianne Anthea Albath" w:date="2021-06-10T14:33:00Z" w:initials="EAA">
    <w:p w14:paraId="664398C4" w14:textId="6F809A36" w:rsidR="00734C51" w:rsidRPr="00734C51" w:rsidRDefault="00734C51">
      <w:pPr>
        <w:pStyle w:val="Kommentartext"/>
        <w:rPr>
          <w:lang w:val="de-CH"/>
        </w:rPr>
      </w:pPr>
      <w:r>
        <w:rPr>
          <w:rStyle w:val="Kommentarzeichen"/>
        </w:rPr>
        <w:annotationRef/>
      </w:r>
      <w:r w:rsidRPr="002B2002">
        <w:rPr>
          <w:lang w:val="de-CH"/>
        </w:rPr>
        <w:t xml:space="preserve">Gut! </w:t>
      </w:r>
      <w:r w:rsidRPr="00734C51">
        <w:rPr>
          <w:lang w:val="de-CH"/>
        </w:rPr>
        <w:t>Manche Aspekte können vielleicht später doch in die Einleitung</w:t>
      </w:r>
      <w:r>
        <w:rPr>
          <w:lang w:val="de-CH"/>
        </w:rPr>
        <w:t xml:space="preserve"> übergehen.</w:t>
      </w:r>
    </w:p>
  </w:comment>
  <w:comment w:id="72" w:author="Elianne Anthea Albath" w:date="2021-05-26T10:54:00Z" w:initials="EAA">
    <w:p w14:paraId="6BEBB63B" w14:textId="18B9BF35" w:rsidR="003E5AE5" w:rsidRPr="002B2002" w:rsidRDefault="003E5AE5">
      <w:pPr>
        <w:pStyle w:val="Kommentartext"/>
        <w:rPr>
          <w:lang w:val="de-CH"/>
        </w:rPr>
      </w:pPr>
      <w:r>
        <w:rPr>
          <w:rStyle w:val="Kommentarzeichen"/>
        </w:rPr>
        <w:annotationRef/>
      </w:r>
      <w:r w:rsidRPr="002B2002">
        <w:rPr>
          <w:lang w:val="de-CH"/>
        </w:rPr>
        <w:t xml:space="preserve">Was </w:t>
      </w:r>
      <w:proofErr w:type="spellStart"/>
      <w:r w:rsidRPr="002B2002">
        <w:rPr>
          <w:lang w:val="de-CH"/>
        </w:rPr>
        <w:t>heist</w:t>
      </w:r>
      <w:proofErr w:type="spellEnd"/>
      <w:r w:rsidRPr="002B2002">
        <w:rPr>
          <w:lang w:val="de-CH"/>
        </w:rPr>
        <w:t xml:space="preserve"> </w:t>
      </w:r>
      <w:proofErr w:type="spellStart"/>
      <w:r w:rsidRPr="002B2002">
        <w:rPr>
          <w:lang w:val="de-CH"/>
        </w:rPr>
        <w:t>relatively</w:t>
      </w:r>
      <w:proofErr w:type="spellEnd"/>
      <w:r w:rsidRPr="002B2002">
        <w:rPr>
          <w:lang w:val="de-CH"/>
        </w:rPr>
        <w:t xml:space="preserve"> </w:t>
      </w:r>
      <w:proofErr w:type="spellStart"/>
      <w:r w:rsidRPr="002B2002">
        <w:rPr>
          <w:lang w:val="de-CH"/>
        </w:rPr>
        <w:t>accurate</w:t>
      </w:r>
      <w:proofErr w:type="spellEnd"/>
      <w:r w:rsidRPr="002B2002">
        <w:rPr>
          <w:lang w:val="de-CH"/>
        </w:rPr>
        <w:t xml:space="preserve">? </w:t>
      </w:r>
    </w:p>
  </w:comment>
  <w:comment w:id="73" w:author="Robin Brueggemann" w:date="2021-06-02T16:42:00Z" w:initials="RB">
    <w:p w14:paraId="7E837897" w14:textId="67B88D83" w:rsidR="007F4A46" w:rsidRPr="007F4A46" w:rsidRDefault="007F4A46">
      <w:pPr>
        <w:pStyle w:val="Kommentartext"/>
        <w:rPr>
          <w:lang w:val="de-CH"/>
        </w:rPr>
      </w:pPr>
      <w:r>
        <w:rPr>
          <w:rStyle w:val="Kommentarzeichen"/>
        </w:rPr>
        <w:annotationRef/>
      </w:r>
      <w:r w:rsidRPr="007F4A46">
        <w:rPr>
          <w:lang w:val="de-CH"/>
        </w:rPr>
        <w:t xml:space="preserve">Die </w:t>
      </w:r>
      <w:proofErr w:type="spellStart"/>
      <w:r w:rsidRPr="007F4A46">
        <w:rPr>
          <w:lang w:val="de-CH"/>
        </w:rPr>
        <w:t>umschreibung</w:t>
      </w:r>
      <w:proofErr w:type="spellEnd"/>
      <w:r w:rsidRPr="007F4A46">
        <w:rPr>
          <w:lang w:val="de-CH"/>
        </w:rPr>
        <w:t xml:space="preserve"> wird von den </w:t>
      </w:r>
      <w:proofErr w:type="spellStart"/>
      <w:r w:rsidRPr="007F4A46">
        <w:rPr>
          <w:lang w:val="de-CH"/>
        </w:rPr>
        <w:t>a</w:t>
      </w:r>
      <w:r>
        <w:rPr>
          <w:lang w:val="de-CH"/>
        </w:rPr>
        <w:t>utoren</w:t>
      </w:r>
      <w:proofErr w:type="spellEnd"/>
      <w:r>
        <w:rPr>
          <w:lang w:val="de-CH"/>
        </w:rPr>
        <w:t xml:space="preserve"> selbst verwendet. </w:t>
      </w:r>
    </w:p>
  </w:comment>
  <w:comment w:id="74" w:author="Elianne Anthea Albath" w:date="2021-06-10T14:41:00Z" w:initials="EAA">
    <w:p w14:paraId="40A67E33" w14:textId="571CC599" w:rsidR="00734C51" w:rsidRPr="00734C51" w:rsidRDefault="00734C51">
      <w:pPr>
        <w:pStyle w:val="Kommentartext"/>
        <w:rPr>
          <w:lang w:val="de-CH"/>
        </w:rPr>
      </w:pPr>
      <w:r>
        <w:rPr>
          <w:rStyle w:val="Kommentarzeichen"/>
        </w:rPr>
        <w:annotationRef/>
      </w:r>
      <w:r w:rsidRPr="00734C51">
        <w:rPr>
          <w:lang w:val="de-CH"/>
        </w:rPr>
        <w:t xml:space="preserve">Ohne Hintergrundwissen ist dieser Part etwas schwierig zu verstehen. </w:t>
      </w:r>
    </w:p>
  </w:comment>
  <w:comment w:id="75" w:author="Robin Brueggemann" w:date="2021-06-18T15:45:00Z" w:initials="RB">
    <w:p w14:paraId="013E1EDF" w14:textId="07F90C73" w:rsidR="005674D3" w:rsidRPr="00406627" w:rsidRDefault="005674D3">
      <w:pPr>
        <w:pStyle w:val="Kommentartext"/>
        <w:rPr>
          <w:lang w:val="de-CH"/>
        </w:rPr>
      </w:pPr>
      <w:r>
        <w:rPr>
          <w:rStyle w:val="Kommentarzeichen"/>
        </w:rPr>
        <w:annotationRef/>
      </w:r>
      <w:r w:rsidRPr="00406627">
        <w:rPr>
          <w:lang w:val="de-CH"/>
        </w:rPr>
        <w:t>Besser?</w:t>
      </w:r>
    </w:p>
  </w:comment>
  <w:comment w:id="76" w:author="Microsoft Office User" w:date="2021-06-21T14:56:00Z" w:initials="MOU">
    <w:p w14:paraId="5234D339" w14:textId="58F0B817" w:rsidR="00406627" w:rsidRPr="00406627" w:rsidRDefault="00406627" w:rsidP="00406627">
      <w:pPr>
        <w:pStyle w:val="Kommentartext"/>
        <w:ind w:firstLine="0"/>
        <w:rPr>
          <w:lang w:val="de-CH"/>
        </w:rPr>
      </w:pPr>
      <w:r>
        <w:rPr>
          <w:rStyle w:val="Kommentarzeichen"/>
        </w:rPr>
        <w:annotationRef/>
      </w:r>
      <w:r>
        <w:rPr>
          <w:lang w:val="de-CH"/>
        </w:rPr>
        <w:t>Gut</w:t>
      </w:r>
    </w:p>
  </w:comment>
  <w:comment w:id="90" w:author="Elianne Anthea Albath" w:date="2021-06-10T14:55:00Z" w:initials="EAA">
    <w:p w14:paraId="39766799" w14:textId="1AA211EE" w:rsidR="00B01002" w:rsidRPr="00B01002" w:rsidRDefault="00B01002">
      <w:pPr>
        <w:pStyle w:val="Kommentartext"/>
        <w:rPr>
          <w:lang w:val="de-CH"/>
        </w:rPr>
      </w:pPr>
      <w:r>
        <w:rPr>
          <w:rStyle w:val="Kommentarzeichen"/>
        </w:rPr>
        <w:annotationRef/>
      </w:r>
      <w:r w:rsidRPr="00B01002">
        <w:rPr>
          <w:lang w:val="de-CH"/>
        </w:rPr>
        <w:t>Das überrascht mich etwas. W</w:t>
      </w:r>
      <w:r>
        <w:rPr>
          <w:lang w:val="de-CH"/>
        </w:rPr>
        <w:t>as ist denn die Erklärung dazu?</w:t>
      </w:r>
    </w:p>
  </w:comment>
  <w:comment w:id="91" w:author="Robin Brueggemann" w:date="2021-06-18T15:43:00Z" w:initials="RB">
    <w:p w14:paraId="458BFDCE" w14:textId="31DFF180" w:rsidR="002537D9" w:rsidRPr="002537D9" w:rsidRDefault="002537D9">
      <w:pPr>
        <w:pStyle w:val="Kommentartext"/>
        <w:rPr>
          <w:lang w:val="de-CH"/>
        </w:rPr>
      </w:pPr>
      <w:r>
        <w:rPr>
          <w:rStyle w:val="Kommentarzeichen"/>
        </w:rPr>
        <w:annotationRef/>
      </w:r>
      <w:r w:rsidRPr="002537D9">
        <w:rPr>
          <w:lang w:val="de-CH"/>
        </w:rPr>
        <w:t>Di</w:t>
      </w:r>
      <w:r>
        <w:rPr>
          <w:lang w:val="de-CH"/>
        </w:rPr>
        <w:t>e Studie von Sacco und Brown 2018</w:t>
      </w:r>
    </w:p>
  </w:comment>
  <w:comment w:id="92" w:author="Microsoft Office User" w:date="2021-06-21T14:57:00Z" w:initials="MOU">
    <w:p w14:paraId="66073B52" w14:textId="77777777" w:rsidR="00406627" w:rsidRDefault="00406627">
      <w:pPr>
        <w:pStyle w:val="Kommentartext"/>
        <w:rPr>
          <w:lang w:val="de-CH"/>
        </w:rPr>
      </w:pPr>
      <w:r>
        <w:rPr>
          <w:rStyle w:val="Kommentarzeichen"/>
        </w:rPr>
        <w:annotationRef/>
      </w:r>
      <w:r>
        <w:rPr>
          <w:lang w:val="de-CH"/>
        </w:rPr>
        <w:t xml:space="preserve">So wie ich das verstanden habe, ist dieser Befund nicht </w:t>
      </w:r>
      <w:r w:rsidR="00C62F1F">
        <w:rPr>
          <w:lang w:val="de-CH"/>
        </w:rPr>
        <w:t xml:space="preserve">was sie erwartet hatten und könnte kontextspezifisch sein. Die Begründung für diese Hypothese scheint mir hier noch nicht sehr fundiert. </w:t>
      </w:r>
    </w:p>
    <w:p w14:paraId="28F97687" w14:textId="77777777" w:rsidR="00C62F1F" w:rsidRDefault="00C62F1F">
      <w:pPr>
        <w:pStyle w:val="Kommentartext"/>
        <w:rPr>
          <w:lang w:val="de-CH"/>
        </w:rPr>
      </w:pPr>
    </w:p>
    <w:p w14:paraId="25D33043" w14:textId="791A4367" w:rsidR="00C62F1F" w:rsidRPr="00406627" w:rsidRDefault="00C62F1F">
      <w:pPr>
        <w:pStyle w:val="Kommentartext"/>
        <w:rPr>
          <w:lang w:val="de-CH"/>
        </w:rPr>
      </w:pPr>
      <w:r>
        <w:rPr>
          <w:lang w:val="de-CH"/>
        </w:rPr>
        <w:t xml:space="preserve">Wie auch bei anderen Hypothesen: Du solltest nicht nur generelle Präferenzen als Grund angeben, sondern erläutern, weshalb sich eine generelle Präferenz durch </w:t>
      </w:r>
      <w:proofErr w:type="spellStart"/>
      <w:r>
        <w:rPr>
          <w:lang w:val="de-CH"/>
        </w:rPr>
        <w:t>Ostracism</w:t>
      </w:r>
      <w:proofErr w:type="spellEnd"/>
      <w:r>
        <w:rPr>
          <w:lang w:val="de-CH"/>
        </w:rPr>
        <w:t xml:space="preserve"> verändern könnte. Z.B. könnte eine gewissenhafte Person auch weniger risikoreich erscheinen, was in der Situation vielleicht positiv wäre. Überlege hier noch einmal gut, ob deine Hypothesen so Sinn ergeben.</w:t>
      </w:r>
    </w:p>
  </w:comment>
  <w:comment w:id="93" w:author="Elianne Anthea Albath" w:date="2021-06-10T14:53:00Z" w:initials="EAA">
    <w:p w14:paraId="0DA145FC" w14:textId="77777777" w:rsidR="001D493A" w:rsidRDefault="001D493A">
      <w:pPr>
        <w:pStyle w:val="Kommentartext"/>
        <w:rPr>
          <w:lang w:val="de-CH"/>
        </w:rPr>
      </w:pPr>
      <w:r>
        <w:rPr>
          <w:rStyle w:val="Kommentarzeichen"/>
        </w:rPr>
        <w:annotationRef/>
      </w:r>
      <w:r w:rsidRPr="001D493A">
        <w:rPr>
          <w:lang w:val="de-CH"/>
        </w:rPr>
        <w:t>Für die Masterarbeit hier noch starker ausfü</w:t>
      </w:r>
      <w:r>
        <w:rPr>
          <w:lang w:val="de-CH"/>
        </w:rPr>
        <w:t xml:space="preserve">hren, weshalb du dieselben Effekte erwartest. </w:t>
      </w:r>
      <w:r w:rsidR="00B01002">
        <w:rPr>
          <w:lang w:val="de-CH"/>
        </w:rPr>
        <w:t xml:space="preserve">Bzw. denkst du, dass sozialer Ausschluss bestehende Präferenzen verstärkt oder spielen noch andere Aspekte eine Rolle. </w:t>
      </w:r>
    </w:p>
    <w:p w14:paraId="381605EE" w14:textId="77777777" w:rsidR="00B01002" w:rsidRDefault="00B01002">
      <w:pPr>
        <w:pStyle w:val="Kommentartext"/>
        <w:rPr>
          <w:lang w:val="de-CH"/>
        </w:rPr>
      </w:pPr>
    </w:p>
    <w:p w14:paraId="1CE6DE73" w14:textId="0C6C7FFB" w:rsidR="00B01002" w:rsidRPr="001D493A" w:rsidRDefault="00B01002">
      <w:pPr>
        <w:pStyle w:val="Kommentartext"/>
        <w:rPr>
          <w:lang w:val="de-CH"/>
        </w:rPr>
      </w:pPr>
      <w:r>
        <w:rPr>
          <w:lang w:val="de-CH"/>
        </w:rPr>
        <w:t>Der Teil ist ein Hauptaspekt, hier also nicht zu knapp ausführen. Deine Schlussfolgerungen, wie du zu deiner Hypothese kommst, sollen gut nachvollziehbar sein.</w:t>
      </w:r>
    </w:p>
  </w:comment>
  <w:comment w:id="131" w:author="Microsoft Office User" w:date="2021-06-16T10:08:00Z" w:initials="MOU">
    <w:p w14:paraId="1AABC74A" w14:textId="77777777" w:rsidR="002B2002" w:rsidRPr="0063410F" w:rsidRDefault="002B2002">
      <w:pPr>
        <w:pStyle w:val="Kommentartext"/>
        <w:rPr>
          <w:lang w:val="de-CH"/>
        </w:rPr>
      </w:pPr>
      <w:r>
        <w:rPr>
          <w:rStyle w:val="Kommentarzeichen"/>
        </w:rPr>
        <w:annotationRef/>
      </w:r>
      <w:r w:rsidRPr="0063410F">
        <w:rPr>
          <w:lang w:val="de-CH"/>
        </w:rPr>
        <w:t xml:space="preserve">Sehr gut und übersichtlich! </w:t>
      </w:r>
    </w:p>
    <w:p w14:paraId="4842C72C" w14:textId="06FF9F5E" w:rsidR="002B2002" w:rsidRPr="002B2002" w:rsidRDefault="002B2002">
      <w:pPr>
        <w:pStyle w:val="Kommentartext"/>
        <w:rPr>
          <w:lang w:val="de-CH"/>
        </w:rPr>
      </w:pPr>
      <w:r w:rsidRPr="002B2002">
        <w:rPr>
          <w:lang w:val="de-CH"/>
        </w:rPr>
        <w:t>In deiner Masterarbeit würde ich zu Begin</w:t>
      </w:r>
      <w:r>
        <w:rPr>
          <w:lang w:val="de-CH"/>
        </w:rPr>
        <w:t xml:space="preserve">n (z.B. bevor die Methoden anfangen) </w:t>
      </w:r>
      <w:r w:rsidRPr="002B2002">
        <w:rPr>
          <w:lang w:val="de-CH"/>
        </w:rPr>
        <w:t>auch schreiben</w:t>
      </w:r>
      <w:r>
        <w:rPr>
          <w:lang w:val="de-CH"/>
        </w:rPr>
        <w:t xml:space="preserve">, dass alle Messinstrumente angegeben werden. Dann kannst du hier auch noch ausführen und Manipulation Check, </w:t>
      </w:r>
      <w:proofErr w:type="spellStart"/>
      <w:r>
        <w:rPr>
          <w:lang w:val="de-CH"/>
        </w:rPr>
        <w:t>Seriousness</w:t>
      </w:r>
      <w:proofErr w:type="spellEnd"/>
      <w:r>
        <w:rPr>
          <w:lang w:val="de-CH"/>
        </w:rPr>
        <w:t xml:space="preserve">, </w:t>
      </w:r>
      <w:proofErr w:type="spellStart"/>
      <w:r>
        <w:rPr>
          <w:lang w:val="de-CH"/>
        </w:rPr>
        <w:t>Demographics</w:t>
      </w:r>
      <w:proofErr w:type="spellEnd"/>
      <w:r>
        <w:rPr>
          <w:lang w:val="de-CH"/>
        </w:rPr>
        <w:t>, etc. angeben.</w:t>
      </w:r>
    </w:p>
  </w:comment>
  <w:comment w:id="145" w:author="Microsoft Office User" w:date="2021-06-16T10:14:00Z" w:initials="MOU">
    <w:p w14:paraId="4BC712D8" w14:textId="77777777" w:rsidR="00F961A2" w:rsidRDefault="00F961A2">
      <w:pPr>
        <w:pStyle w:val="Kommentartext"/>
        <w:rPr>
          <w:lang w:val="de-CH"/>
        </w:rPr>
      </w:pPr>
      <w:r>
        <w:rPr>
          <w:rStyle w:val="Kommentarzeichen"/>
        </w:rPr>
        <w:annotationRef/>
      </w:r>
      <w:r w:rsidRPr="00F961A2">
        <w:rPr>
          <w:lang w:val="de-CH"/>
        </w:rPr>
        <w:t>Rechnest du separate Tests für nie</w:t>
      </w:r>
      <w:r>
        <w:rPr>
          <w:lang w:val="de-CH"/>
        </w:rPr>
        <w:t xml:space="preserve">drige und hohe Ausprägung? Dann müsstest du die niedrige Ausprägung-Items nicht umkodieren. </w:t>
      </w:r>
    </w:p>
    <w:p w14:paraId="1B596293" w14:textId="6DB3C3B2" w:rsidR="00F961A2" w:rsidRDefault="00F961A2" w:rsidP="00F961A2">
      <w:pPr>
        <w:pStyle w:val="Kommentartext"/>
        <w:rPr>
          <w:lang w:val="de-CH"/>
        </w:rPr>
      </w:pPr>
      <w:r>
        <w:rPr>
          <w:lang w:val="de-CH"/>
        </w:rPr>
        <w:t xml:space="preserve">Da es sich um dasselbe Trait handelt, müsstest du das glaube ich nicht tun. Du könntest aber auch z.B. eine </w:t>
      </w:r>
      <w:proofErr w:type="spellStart"/>
      <w:r>
        <w:rPr>
          <w:lang w:val="de-CH"/>
        </w:rPr>
        <w:t>Anova</w:t>
      </w:r>
      <w:proofErr w:type="spellEnd"/>
      <w:r>
        <w:rPr>
          <w:lang w:val="de-CH"/>
        </w:rPr>
        <w:t xml:space="preserve"> rechnen und dann positive vs. negative Ausprägung des Traits als Faktor mitaufnehmen. Wenn du aber eh keine Hypothese dazu hast, dann müsstest du das auch nicht tun, könntest es aber trotzdem in den Analyseplan aufnehmen, um dafür zu kontrollieren. </w:t>
      </w:r>
    </w:p>
    <w:p w14:paraId="4BF684E6" w14:textId="187D523B" w:rsidR="00F961A2" w:rsidRPr="00F961A2" w:rsidRDefault="00F961A2" w:rsidP="00F961A2">
      <w:pPr>
        <w:pStyle w:val="Kommentartext"/>
      </w:pPr>
      <w:r w:rsidRPr="00F961A2">
        <w:t>Also</w:t>
      </w:r>
      <w:r>
        <w:t xml:space="preserve"> </w:t>
      </w:r>
      <w:proofErr w:type="spellStart"/>
      <w:r>
        <w:t>z.B.</w:t>
      </w:r>
      <w:proofErr w:type="spellEnd"/>
      <w:r>
        <w:t xml:space="preserve"> </w:t>
      </w:r>
      <w:r w:rsidRPr="00F961A2">
        <w:t xml:space="preserve">: Additionally, we will </w:t>
      </w:r>
      <w:r>
        <w:t xml:space="preserve">run the ANOVA </w:t>
      </w:r>
      <w:r w:rsidRPr="00F961A2">
        <w:t>in</w:t>
      </w:r>
      <w:r>
        <w:t>c</w:t>
      </w:r>
      <w:r w:rsidRPr="00F961A2">
        <w:t>lu</w:t>
      </w:r>
      <w:r>
        <w:t>ding</w:t>
      </w:r>
      <w:r w:rsidRPr="00F961A2">
        <w:t xml:space="preserve"> one </w:t>
      </w:r>
      <w:r>
        <w:t>factor for the direction of trait manipulation to account for differences in the direction of trait expression.</w:t>
      </w:r>
    </w:p>
  </w:comment>
  <w:comment w:id="146" w:author="Robin Brueggemann" w:date="2021-06-18T15:47:00Z" w:initials="RB">
    <w:p w14:paraId="1A43D218" w14:textId="16BCD18F" w:rsidR="00802546" w:rsidRPr="00802546" w:rsidRDefault="00802546">
      <w:pPr>
        <w:pStyle w:val="Kommentartext"/>
        <w:rPr>
          <w:lang w:val="de-CH"/>
        </w:rPr>
      </w:pPr>
      <w:r>
        <w:rPr>
          <w:rStyle w:val="Kommentarzeichen"/>
        </w:rPr>
        <w:annotationRef/>
      </w:r>
      <w:r w:rsidRPr="00802546">
        <w:rPr>
          <w:lang w:val="de-CH"/>
        </w:rPr>
        <w:t>Danke, das habe ich so g</w:t>
      </w:r>
      <w:r>
        <w:rPr>
          <w:lang w:val="de-CH"/>
        </w:rPr>
        <w:t>leich übernommen.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D52C5" w15:done="0"/>
  <w15:commentEx w15:paraId="21467B6F" w15:done="0"/>
  <w15:commentEx w15:paraId="4DAF09A8" w15:paraIdParent="21467B6F" w15:done="0"/>
  <w15:commentEx w15:paraId="4DC1C486" w15:paraIdParent="21467B6F" w15:done="0"/>
  <w15:commentEx w15:paraId="0C3C49F4" w15:done="0"/>
  <w15:commentEx w15:paraId="735517A6" w15:paraIdParent="0C3C49F4" w15:done="0"/>
  <w15:commentEx w15:paraId="664398C4" w15:done="0"/>
  <w15:commentEx w15:paraId="6BEBB63B" w15:done="0"/>
  <w15:commentEx w15:paraId="7E837897" w15:paraIdParent="6BEBB63B" w15:done="0"/>
  <w15:commentEx w15:paraId="40A67E33" w15:done="0"/>
  <w15:commentEx w15:paraId="013E1EDF" w15:paraIdParent="40A67E33" w15:done="0"/>
  <w15:commentEx w15:paraId="5234D339" w15:paraIdParent="40A67E33" w15:done="0"/>
  <w15:commentEx w15:paraId="39766799" w15:done="0"/>
  <w15:commentEx w15:paraId="458BFDCE" w15:paraIdParent="39766799" w15:done="0"/>
  <w15:commentEx w15:paraId="25D33043" w15:paraIdParent="39766799" w15:done="0"/>
  <w15:commentEx w15:paraId="1CE6DE73" w15:done="0"/>
  <w15:commentEx w15:paraId="4842C72C" w15:done="0"/>
  <w15:commentEx w15:paraId="4BF684E6" w15:done="0"/>
  <w15:commentEx w15:paraId="1A43D218" w15:paraIdParent="4BF68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9F30" w16cex:dateUtc="2021-06-10T12:24:00Z"/>
  <w16cex:commentExtensible w16cex:durableId="246C9FEB" w16cex:dateUtc="2021-06-10T12:27:00Z"/>
  <w16cex:commentExtensible w16cex:durableId="24773EC2" w16cex:dateUtc="2021-06-18T13:48:00Z"/>
  <w16cex:commentExtensible w16cex:durableId="247B26EC" w16cex:dateUtc="2021-06-21T12:55:00Z"/>
  <w16cex:commentExtensible w16cex:durableId="246CA099" w16cex:dateUtc="2021-06-10T12:30:00Z"/>
  <w16cex:commentExtensible w16cex:durableId="24773C6D" w16cex:dateUtc="2021-06-18T13:38:00Z"/>
  <w16cex:commentExtensible w16cex:durableId="246CA13B" w16cex:dateUtc="2021-06-10T12:33:00Z"/>
  <w16cex:commentExtensible w16cex:durableId="2458A74B" w16cex:dateUtc="2021-05-26T08:54:00Z"/>
  <w16cex:commentExtensible w16cex:durableId="24623379" w16cex:dateUtc="2021-06-02T14:42:00Z"/>
  <w16cex:commentExtensible w16cex:durableId="246CA303" w16cex:dateUtc="2021-06-10T12:41:00Z"/>
  <w16cex:commentExtensible w16cex:durableId="24773E12" w16cex:dateUtc="2021-06-18T13:45:00Z"/>
  <w16cex:commentExtensible w16cex:durableId="247B272A" w16cex:dateUtc="2021-06-21T12:56:00Z"/>
  <w16cex:commentExtensible w16cex:durableId="246CA672" w16cex:dateUtc="2021-06-10T12:55:00Z"/>
  <w16cex:commentExtensible w16cex:durableId="24773DB5" w16cex:dateUtc="2021-06-18T13:43:00Z"/>
  <w16cex:commentExtensible w16cex:durableId="247B274B" w16cex:dateUtc="2021-06-21T12:57:00Z"/>
  <w16cex:commentExtensible w16cex:durableId="246CA5DD" w16cex:dateUtc="2021-06-10T12:53:00Z"/>
  <w16cex:commentExtensible w16cex:durableId="24744C3A" w16cex:dateUtc="2021-06-16T08:08:00Z"/>
  <w16cex:commentExtensible w16cex:durableId="24744D71" w16cex:dateUtc="2021-06-16T08:14:00Z"/>
  <w16cex:commentExtensible w16cex:durableId="24773E98" w16cex:dateUtc="2021-06-18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D52C5" w16cid:durableId="246C9F30"/>
  <w16cid:commentId w16cid:paraId="21467B6F" w16cid:durableId="246C9FEB"/>
  <w16cid:commentId w16cid:paraId="4DAF09A8" w16cid:durableId="24773EC2"/>
  <w16cid:commentId w16cid:paraId="4DC1C486" w16cid:durableId="247B26EC"/>
  <w16cid:commentId w16cid:paraId="0C3C49F4" w16cid:durableId="246CA099"/>
  <w16cid:commentId w16cid:paraId="735517A6" w16cid:durableId="24773C6D"/>
  <w16cid:commentId w16cid:paraId="664398C4" w16cid:durableId="246CA13B"/>
  <w16cid:commentId w16cid:paraId="6BEBB63B" w16cid:durableId="2458A74B"/>
  <w16cid:commentId w16cid:paraId="7E837897" w16cid:durableId="24623379"/>
  <w16cid:commentId w16cid:paraId="40A67E33" w16cid:durableId="246CA303"/>
  <w16cid:commentId w16cid:paraId="013E1EDF" w16cid:durableId="24773E12"/>
  <w16cid:commentId w16cid:paraId="5234D339" w16cid:durableId="247B272A"/>
  <w16cid:commentId w16cid:paraId="39766799" w16cid:durableId="246CA672"/>
  <w16cid:commentId w16cid:paraId="458BFDCE" w16cid:durableId="24773DB5"/>
  <w16cid:commentId w16cid:paraId="25D33043" w16cid:durableId="247B274B"/>
  <w16cid:commentId w16cid:paraId="1CE6DE73" w16cid:durableId="246CA5DD"/>
  <w16cid:commentId w16cid:paraId="4842C72C" w16cid:durableId="24744C3A"/>
  <w16cid:commentId w16cid:paraId="4BF684E6" w16cid:durableId="24744D71"/>
  <w16cid:commentId w16cid:paraId="1A43D218" w16cid:durableId="24773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28D3" w14:textId="77777777" w:rsidR="00432C47" w:rsidRDefault="00432C47">
      <w:pPr>
        <w:spacing w:line="240" w:lineRule="auto"/>
      </w:pPr>
      <w:r>
        <w:separator/>
      </w:r>
    </w:p>
  </w:endnote>
  <w:endnote w:type="continuationSeparator" w:id="0">
    <w:p w14:paraId="3C439DED" w14:textId="77777777" w:rsidR="00432C47" w:rsidRDefault="00432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C345" w14:textId="77777777" w:rsidR="00432C47" w:rsidRDefault="00432C47">
      <w:pPr>
        <w:spacing w:line="240" w:lineRule="auto"/>
      </w:pPr>
      <w:r>
        <w:separator/>
      </w:r>
    </w:p>
  </w:footnote>
  <w:footnote w:type="continuationSeparator" w:id="0">
    <w:p w14:paraId="0ED3B31E" w14:textId="77777777" w:rsidR="00432C47" w:rsidRDefault="00432C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Brueggemann">
    <w15:presenceInfo w15:providerId="None" w15:userId="Robin Brueggemann"/>
  </w15:person>
  <w15:person w15:author="Elianne Anthea Albath">
    <w15:presenceInfo w15:providerId="AD" w15:userId="S::elianneanthea.albath@unibas.ch::b4e9bfe8-81a8-4bd2-98b0-be3f94622b3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67E42"/>
    <w:rsid w:val="00087785"/>
    <w:rsid w:val="00087EE8"/>
    <w:rsid w:val="00090FEF"/>
    <w:rsid w:val="000A2E55"/>
    <w:rsid w:val="000D2F74"/>
    <w:rsid w:val="000F0E4E"/>
    <w:rsid w:val="00123CFF"/>
    <w:rsid w:val="001514FC"/>
    <w:rsid w:val="00164115"/>
    <w:rsid w:val="001D493A"/>
    <w:rsid w:val="001E4FAA"/>
    <w:rsid w:val="001F36CA"/>
    <w:rsid w:val="00203556"/>
    <w:rsid w:val="002046B6"/>
    <w:rsid w:val="002050A4"/>
    <w:rsid w:val="0021243E"/>
    <w:rsid w:val="002237FD"/>
    <w:rsid w:val="002537D9"/>
    <w:rsid w:val="00261E3A"/>
    <w:rsid w:val="00262003"/>
    <w:rsid w:val="0028253C"/>
    <w:rsid w:val="00293078"/>
    <w:rsid w:val="002B2002"/>
    <w:rsid w:val="002B4925"/>
    <w:rsid w:val="002D022C"/>
    <w:rsid w:val="002E3804"/>
    <w:rsid w:val="002E4765"/>
    <w:rsid w:val="002F0D20"/>
    <w:rsid w:val="00387314"/>
    <w:rsid w:val="00396D36"/>
    <w:rsid w:val="003B02B4"/>
    <w:rsid w:val="003B101D"/>
    <w:rsid w:val="003E5AE5"/>
    <w:rsid w:val="00406627"/>
    <w:rsid w:val="00431B5D"/>
    <w:rsid w:val="00432C47"/>
    <w:rsid w:val="004A69C7"/>
    <w:rsid w:val="004B1B47"/>
    <w:rsid w:val="004D37AE"/>
    <w:rsid w:val="004F1AA4"/>
    <w:rsid w:val="00526490"/>
    <w:rsid w:val="005341E0"/>
    <w:rsid w:val="005674D3"/>
    <w:rsid w:val="005857EA"/>
    <w:rsid w:val="005A3C15"/>
    <w:rsid w:val="005B2060"/>
    <w:rsid w:val="005B45E9"/>
    <w:rsid w:val="005D357A"/>
    <w:rsid w:val="005F79B6"/>
    <w:rsid w:val="00607D7F"/>
    <w:rsid w:val="00623BC9"/>
    <w:rsid w:val="00632839"/>
    <w:rsid w:val="0063410F"/>
    <w:rsid w:val="00646607"/>
    <w:rsid w:val="00663B0A"/>
    <w:rsid w:val="00682305"/>
    <w:rsid w:val="00692E0A"/>
    <w:rsid w:val="006933BF"/>
    <w:rsid w:val="006A3671"/>
    <w:rsid w:val="006C4813"/>
    <w:rsid w:val="006D075E"/>
    <w:rsid w:val="006E172F"/>
    <w:rsid w:val="006F24D6"/>
    <w:rsid w:val="00712DBB"/>
    <w:rsid w:val="00715CED"/>
    <w:rsid w:val="007163A6"/>
    <w:rsid w:val="00723CD9"/>
    <w:rsid w:val="00734C51"/>
    <w:rsid w:val="00754B80"/>
    <w:rsid w:val="00765A4E"/>
    <w:rsid w:val="0078300E"/>
    <w:rsid w:val="0078793D"/>
    <w:rsid w:val="007A7C7D"/>
    <w:rsid w:val="007B0FFD"/>
    <w:rsid w:val="007B5458"/>
    <w:rsid w:val="007B7102"/>
    <w:rsid w:val="007F4905"/>
    <w:rsid w:val="007F4A46"/>
    <w:rsid w:val="007F7201"/>
    <w:rsid w:val="00802546"/>
    <w:rsid w:val="00803890"/>
    <w:rsid w:val="00805420"/>
    <w:rsid w:val="008065D8"/>
    <w:rsid w:val="00840242"/>
    <w:rsid w:val="008739D4"/>
    <w:rsid w:val="00880B94"/>
    <w:rsid w:val="008814FB"/>
    <w:rsid w:val="00896D3A"/>
    <w:rsid w:val="008A2D94"/>
    <w:rsid w:val="008E1D1A"/>
    <w:rsid w:val="00907403"/>
    <w:rsid w:val="0092191F"/>
    <w:rsid w:val="009318C8"/>
    <w:rsid w:val="009645D9"/>
    <w:rsid w:val="009C2C15"/>
    <w:rsid w:val="00A21C7C"/>
    <w:rsid w:val="00A22A2C"/>
    <w:rsid w:val="00A3132C"/>
    <w:rsid w:val="00A44DE7"/>
    <w:rsid w:val="00A57EB7"/>
    <w:rsid w:val="00A60E91"/>
    <w:rsid w:val="00AA44E7"/>
    <w:rsid w:val="00B01002"/>
    <w:rsid w:val="00B11611"/>
    <w:rsid w:val="00B156F0"/>
    <w:rsid w:val="00B621A8"/>
    <w:rsid w:val="00B74CBB"/>
    <w:rsid w:val="00B84373"/>
    <w:rsid w:val="00B8611D"/>
    <w:rsid w:val="00B946D4"/>
    <w:rsid w:val="00BA23BF"/>
    <w:rsid w:val="00BB6F81"/>
    <w:rsid w:val="00BD0123"/>
    <w:rsid w:val="00BF3AE8"/>
    <w:rsid w:val="00C10C06"/>
    <w:rsid w:val="00C62494"/>
    <w:rsid w:val="00C62F1F"/>
    <w:rsid w:val="00C761EC"/>
    <w:rsid w:val="00CD1A2A"/>
    <w:rsid w:val="00D12741"/>
    <w:rsid w:val="00D16297"/>
    <w:rsid w:val="00D47E1E"/>
    <w:rsid w:val="00D52366"/>
    <w:rsid w:val="00D66D67"/>
    <w:rsid w:val="00DA6F65"/>
    <w:rsid w:val="00DC33C5"/>
    <w:rsid w:val="00DD2F24"/>
    <w:rsid w:val="00E0315E"/>
    <w:rsid w:val="00E1247F"/>
    <w:rsid w:val="00E2309E"/>
    <w:rsid w:val="00E27EB7"/>
    <w:rsid w:val="00E72618"/>
    <w:rsid w:val="00EC1577"/>
    <w:rsid w:val="00EE5872"/>
    <w:rsid w:val="00F05CC1"/>
    <w:rsid w:val="00F14CC2"/>
    <w:rsid w:val="00F52C19"/>
    <w:rsid w:val="00F63AC2"/>
    <w:rsid w:val="00F65B6C"/>
    <w:rsid w:val="00F710FB"/>
    <w:rsid w:val="00F961A2"/>
    <w:rsid w:val="00FA3C9A"/>
    <w:rsid w:val="00FC00D6"/>
    <w:rsid w:val="00FE537A"/>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11342</Words>
  <Characters>71458</Characters>
  <Application>Microsoft Office Word</Application>
  <DocSecurity>0</DocSecurity>
  <Lines>595</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6</cp:revision>
  <dcterms:created xsi:type="dcterms:W3CDTF">2021-06-21T12:55:00Z</dcterms:created>
  <dcterms:modified xsi:type="dcterms:W3CDTF">2021-06-21T17:46:00Z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id="6iUq8O2d"/&gt;&lt;style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